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5" w:rsidRDefault="003D52CB" w:rsidP="00D80F45">
      <w:pPr>
        <w:spacing w:after="25" w:line="256" w:lineRule="auto"/>
        <w:jc w:val="right"/>
      </w:pPr>
      <w:r>
        <w:object w:dxaOrig="5" w:dyaOrig="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25pt;height:.25pt" o:ole="">
            <v:imagedata r:id="rId4" o:title=""/>
          </v:shape>
          <o:OLEObject Type="Embed" ProgID="WordPad.Document.1" ShapeID="_x0000_i1025" DrawAspect="Content" ObjectID="_1693074766" r:id="rId5"/>
        </w:object>
      </w:r>
      <w:proofErr w:type="spellStart"/>
      <w:r w:rsidR="00D80F45">
        <w:rPr>
          <w:i/>
          <w:sz w:val="28"/>
        </w:rPr>
        <w:t>Додаток</w:t>
      </w:r>
      <w:proofErr w:type="spellEnd"/>
      <w:r w:rsidR="00D80F45">
        <w:rPr>
          <w:i/>
          <w:sz w:val="28"/>
        </w:rPr>
        <w:t xml:space="preserve"> 1 </w:t>
      </w:r>
    </w:p>
    <w:p w:rsidR="00D80F45" w:rsidRDefault="00D80F45" w:rsidP="00D80F45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D80F45" w:rsidRDefault="00D80F45" w:rsidP="00D80F45">
      <w:pPr>
        <w:spacing w:after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D80F45" w:rsidRDefault="00D80F45" w:rsidP="00D80F45">
      <w:pPr>
        <w:spacing w:after="0"/>
        <w:jc w:val="center"/>
      </w:pPr>
      <w:r>
        <w:rPr>
          <w:sz w:val="28"/>
        </w:rPr>
        <w:t>Факультет</w:t>
      </w:r>
      <w:r w:rsidRPr="00D80F45">
        <w:rPr>
          <w:sz w:val="28"/>
          <w:lang w:val="uk-UA"/>
        </w:rPr>
        <w:t xml:space="preserve"> інформатики</w:t>
      </w:r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 w:rsidRPr="00D80F45">
        <w:rPr>
          <w:sz w:val="28"/>
          <w:lang w:val="uk-UA"/>
        </w:rPr>
        <w:t xml:space="preserve"> техніки</w:t>
      </w:r>
      <w:r>
        <w:rPr>
          <w:sz w:val="28"/>
        </w:rPr>
        <w:t xml:space="preserve"> </w:t>
      </w:r>
    </w:p>
    <w:p w:rsidR="00D80F45" w:rsidRDefault="00D80F45" w:rsidP="00D80F45">
      <w:pPr>
        <w:spacing w:after="25" w:line="256" w:lineRule="auto"/>
        <w:ind w:left="70"/>
        <w:jc w:val="center"/>
      </w:pPr>
      <w:r>
        <w:rPr>
          <w:sz w:val="28"/>
        </w:rPr>
        <w:t xml:space="preserve"> </w:t>
      </w:r>
    </w:p>
    <w:p w:rsidR="00D80F45" w:rsidRDefault="00D80F45" w:rsidP="00D80F45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17" w:line="256" w:lineRule="auto"/>
      </w:pPr>
      <w:r>
        <w:t xml:space="preserve"> </w:t>
      </w:r>
    </w:p>
    <w:p w:rsidR="00D80F45" w:rsidRDefault="00D80F45" w:rsidP="00D80F45">
      <w:pPr>
        <w:spacing w:after="4"/>
        <w:ind w:left="2520" w:right="2514"/>
        <w:jc w:val="center"/>
      </w:pPr>
      <w:r>
        <w:t xml:space="preserve">Звіт </w:t>
      </w:r>
    </w:p>
    <w:p w:rsidR="00D80F45" w:rsidRDefault="00D80F45" w:rsidP="00D80F45">
      <w:pPr>
        <w:spacing w:after="23" w:line="256" w:lineRule="auto"/>
      </w:pPr>
      <w:r>
        <w:t xml:space="preserve"> </w:t>
      </w:r>
    </w:p>
    <w:p w:rsidR="00D80F45" w:rsidRDefault="00D80F45" w:rsidP="00D80F45">
      <w:pPr>
        <w:spacing w:after="4"/>
        <w:ind w:left="2520" w:right="2453"/>
        <w:jc w:val="center"/>
      </w:pPr>
      <w:r w:rsidRPr="00D80F45">
        <w:rPr>
          <w:lang w:val="uk-UA"/>
        </w:rPr>
        <w:t xml:space="preserve">з лабораторної роботи  № 1 з дисципліни «Алгоритми та структури даних-1. Основи алгоритмізації» </w:t>
      </w:r>
    </w:p>
    <w:p w:rsidR="00D80F45" w:rsidRDefault="00D80F45" w:rsidP="00D80F45">
      <w:pPr>
        <w:spacing w:after="22" w:line="256" w:lineRule="auto"/>
        <w:ind w:left="60"/>
        <w:jc w:val="center"/>
      </w:pPr>
      <w:r>
        <w:t xml:space="preserve"> </w:t>
      </w:r>
    </w:p>
    <w:p w:rsidR="00D80F45" w:rsidRDefault="00D80F45" w:rsidP="00D80F45">
      <w:pPr>
        <w:spacing w:after="4"/>
        <w:ind w:left="2520" w:right="2511"/>
        <w:jc w:val="center"/>
      </w:pPr>
      <w:r>
        <w:t>«Дослідження</w:t>
      </w:r>
      <w:r w:rsidRPr="00D80F45">
        <w:rPr>
          <w:lang w:val="uk-UA"/>
        </w:rPr>
        <w:t xml:space="preserve"> лінійних алгоритмів</w:t>
      </w:r>
      <w:r>
        <w:t xml:space="preserve">» </w:t>
      </w:r>
    </w:p>
    <w:p w:rsidR="00D80F45" w:rsidRDefault="00D80F45" w:rsidP="00D80F45">
      <w:pPr>
        <w:spacing w:after="21" w:line="256" w:lineRule="auto"/>
      </w:pPr>
      <w:r>
        <w:t xml:space="preserve"> </w:t>
      </w:r>
    </w:p>
    <w:p w:rsidR="00D80F45" w:rsidRDefault="00D80F45" w:rsidP="00D80F45">
      <w:pPr>
        <w:spacing w:after="4"/>
        <w:ind w:left="2520" w:right="2514"/>
        <w:jc w:val="center"/>
      </w:pPr>
      <w:r>
        <w:t xml:space="preserve">Варіант__30___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Pr="00D80F45" w:rsidRDefault="00D80F45" w:rsidP="00D80F45">
      <w:pPr>
        <w:spacing w:after="23" w:line="256" w:lineRule="auto"/>
        <w:rPr>
          <w:lang w:val="uk-UA"/>
        </w:rPr>
      </w:pPr>
      <w:r>
        <w:t xml:space="preserve"> </w:t>
      </w:r>
    </w:p>
    <w:p w:rsidR="00D80F45" w:rsidRDefault="00D80F45" w:rsidP="00D80F45">
      <w:pPr>
        <w:ind w:left="-5"/>
      </w:pPr>
      <w:r w:rsidRPr="00D80F45">
        <w:rPr>
          <w:lang w:val="uk-UA"/>
        </w:rPr>
        <w:t>Виконав</w:t>
      </w:r>
      <w:r>
        <w:t xml:space="preserve">   студент      _________</w:t>
      </w:r>
      <w:ins w:id="0" w:author="380638449363" w:date="2021-09-13T15:37:00Z">
        <w:r w:rsidR="00433940" w:rsidRPr="00433940">
          <w:rPr>
            <w:lang w:val="uk-UA"/>
          </w:rPr>
          <w:t xml:space="preserve"> </w:t>
        </w:r>
        <w:r w:rsidR="00433940">
          <w:rPr>
            <w:lang w:val="uk-UA"/>
          </w:rPr>
          <w:t xml:space="preserve">ІП-15 </w:t>
        </w:r>
        <w:proofErr w:type="spellStart"/>
        <w:r w:rsidR="00433940">
          <w:rPr>
            <w:lang w:val="uk-UA"/>
          </w:rPr>
          <w:t>Розін</w:t>
        </w:r>
        <w:proofErr w:type="spellEnd"/>
        <w:r w:rsidR="00433940">
          <w:rPr>
            <w:lang w:val="uk-UA"/>
          </w:rPr>
          <w:t xml:space="preserve"> Олексій Іванович</w:t>
        </w:r>
        <w:r w:rsidR="00433940">
          <w:t xml:space="preserve"> </w:t>
        </w:r>
      </w:ins>
      <w:r>
        <w:t>__________</w:t>
      </w:r>
      <w:del w:id="1" w:author="380638449363" w:date="2021-09-13T15:37:00Z">
        <w:r w:rsidDel="00433940">
          <w:delText>________________</w:delText>
        </w:r>
      </w:del>
      <w:r>
        <w:t xml:space="preserve">_ </w:t>
      </w:r>
    </w:p>
    <w:p w:rsidR="00D80F45" w:rsidRDefault="00D80F45" w:rsidP="00D80F45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tabs>
          <w:tab w:val="center" w:pos="1416"/>
          <w:tab w:val="center" w:pos="4285"/>
        </w:tabs>
        <w:ind w:left="-15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r>
        <w:tab/>
        <w:t xml:space="preserve">____________________________________ </w:t>
      </w:r>
    </w:p>
    <w:p w:rsidR="00D80F45" w:rsidRDefault="00D80F45" w:rsidP="00D80F45">
      <w:pPr>
        <w:spacing w:after="166" w:line="256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0" w:line="256" w:lineRule="auto"/>
      </w:pPr>
      <w:r>
        <w:t xml:space="preserve"> </w:t>
      </w:r>
    </w:p>
    <w:p w:rsidR="00D80F45" w:rsidRDefault="00D80F45" w:rsidP="00D80F45">
      <w:pPr>
        <w:spacing w:after="11" w:line="256" w:lineRule="auto"/>
      </w:pPr>
      <w:r>
        <w:t xml:space="preserve"> </w:t>
      </w:r>
    </w:p>
    <w:p w:rsidR="00D80F45" w:rsidRDefault="00D80F45" w:rsidP="00D80F45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2021__ </w:t>
      </w:r>
    </w:p>
    <w:p w:rsidR="00B75FD3" w:rsidRPr="00E7472A" w:rsidRDefault="00433940">
      <w:pPr>
        <w:jc w:val="center"/>
        <w:rPr>
          <w:ins w:id="2" w:author="380638449363" w:date="2021-09-13T15:45:00Z"/>
          <w:rFonts w:ascii="Times New Roman" w:hAnsi="Times New Roman" w:cs="Times New Roman"/>
          <w:b/>
          <w:sz w:val="28"/>
          <w:szCs w:val="28"/>
          <w:rPrChange w:id="3" w:author="380638449363" w:date="2021-09-13T16:18:00Z">
            <w:rPr>
              <w:ins w:id="4" w:author="380638449363" w:date="2021-09-13T15:45:00Z"/>
              <w:rFonts w:cstheme="minorHAnsi"/>
              <w:b/>
            </w:rPr>
          </w:rPrChange>
        </w:rPr>
        <w:pPrChange w:id="5" w:author="380638449363" w:date="2021-09-13T15:41:00Z">
          <w:pPr/>
        </w:pPrChange>
      </w:pPr>
      <w:proofErr w:type="spellStart"/>
      <w:ins w:id="6" w:author="380638449363" w:date="2021-09-13T15:42:00Z">
        <w:r w:rsidRPr="00E7472A">
          <w:rPr>
            <w:rFonts w:ascii="Times New Roman" w:hAnsi="Times New Roman" w:cs="Times New Roman"/>
            <w:b/>
            <w:sz w:val="28"/>
            <w:szCs w:val="28"/>
            <w:rPrChange w:id="7" w:author="380638449363" w:date="2021-09-13T16:18:00Z">
              <w:rPr/>
            </w:rPrChange>
          </w:rPr>
          <w:lastRenderedPageBreak/>
          <w:t>Лабораторна</w:t>
        </w:r>
        <w:proofErr w:type="spellEnd"/>
        <w:r w:rsidRPr="00E7472A">
          <w:rPr>
            <w:rFonts w:ascii="Times New Roman" w:hAnsi="Times New Roman" w:cs="Times New Roman"/>
            <w:b/>
            <w:sz w:val="28"/>
            <w:szCs w:val="28"/>
            <w:rPrChange w:id="8" w:author="380638449363" w:date="2021-09-13T16:18:00Z">
              <w:rPr/>
            </w:rPrChange>
          </w:rPr>
          <w:t xml:space="preserve"> робота 1</w:t>
        </w:r>
      </w:ins>
    </w:p>
    <w:p w:rsidR="00D030B1" w:rsidRPr="00E7472A" w:rsidRDefault="00D030B1">
      <w:pPr>
        <w:jc w:val="center"/>
        <w:rPr>
          <w:ins w:id="9" w:author="380638449363" w:date="2021-09-13T15:48:00Z"/>
          <w:rFonts w:ascii="Times New Roman" w:hAnsi="Times New Roman" w:cs="Times New Roman"/>
          <w:b/>
          <w:sz w:val="28"/>
          <w:szCs w:val="28"/>
          <w:rPrChange w:id="10" w:author="380638449363" w:date="2021-09-13T16:18:00Z">
            <w:rPr>
              <w:ins w:id="11" w:author="380638449363" w:date="2021-09-13T15:48:00Z"/>
              <w:b/>
              <w:sz w:val="24"/>
              <w:szCs w:val="24"/>
            </w:rPr>
          </w:rPrChange>
        </w:rPr>
        <w:pPrChange w:id="12" w:author="380638449363" w:date="2021-09-13T15:41:00Z">
          <w:pPr/>
        </w:pPrChange>
      </w:pPr>
      <w:ins w:id="13" w:author="380638449363" w:date="2021-09-13T15:45:00Z">
        <w:r w:rsidRPr="00E7472A">
          <w:rPr>
            <w:rFonts w:ascii="Times New Roman" w:hAnsi="Times New Roman" w:cs="Times New Roman"/>
            <w:b/>
            <w:sz w:val="28"/>
            <w:szCs w:val="28"/>
            <w:rPrChange w:id="14" w:author="380638449363" w:date="2021-09-13T16:18:00Z">
              <w:rPr/>
            </w:rPrChange>
          </w:rPr>
          <w:t xml:space="preserve">Дослідження </w:t>
        </w:r>
        <w:proofErr w:type="spellStart"/>
        <w:r w:rsidRPr="00E7472A">
          <w:rPr>
            <w:rFonts w:ascii="Times New Roman" w:hAnsi="Times New Roman" w:cs="Times New Roman"/>
            <w:b/>
            <w:sz w:val="28"/>
            <w:szCs w:val="28"/>
            <w:rPrChange w:id="15" w:author="380638449363" w:date="2021-09-13T16:18:00Z">
              <w:rPr/>
            </w:rPrChange>
          </w:rPr>
          <w:t>лінійних</w:t>
        </w:r>
        <w:proofErr w:type="spellEnd"/>
        <w:r w:rsidRPr="00E7472A">
          <w:rPr>
            <w:rFonts w:ascii="Times New Roman" w:hAnsi="Times New Roman" w:cs="Times New Roman"/>
            <w:b/>
            <w:sz w:val="28"/>
            <w:szCs w:val="28"/>
            <w:rPrChange w:id="16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b/>
            <w:sz w:val="28"/>
            <w:szCs w:val="28"/>
            <w:rPrChange w:id="17" w:author="380638449363" w:date="2021-09-13T16:18:00Z">
              <w:rPr/>
            </w:rPrChange>
          </w:rPr>
          <w:t>алгоритмів</w:t>
        </w:r>
      </w:ins>
      <w:proofErr w:type="spellEnd"/>
    </w:p>
    <w:p w:rsidR="00D030B1" w:rsidRPr="00E7472A" w:rsidRDefault="00D030B1">
      <w:pPr>
        <w:jc w:val="center"/>
        <w:rPr>
          <w:ins w:id="18" w:author="380638449363" w:date="2021-09-13T15:48:00Z"/>
          <w:rFonts w:ascii="Times New Roman" w:hAnsi="Times New Roman" w:cs="Times New Roman"/>
          <w:b/>
          <w:sz w:val="24"/>
          <w:szCs w:val="24"/>
          <w:rPrChange w:id="19" w:author="380638449363" w:date="2021-09-13T16:18:00Z">
            <w:rPr>
              <w:ins w:id="20" w:author="380638449363" w:date="2021-09-13T15:48:00Z"/>
              <w:b/>
              <w:sz w:val="24"/>
              <w:szCs w:val="24"/>
            </w:rPr>
          </w:rPrChange>
        </w:rPr>
        <w:pPrChange w:id="21" w:author="380638449363" w:date="2021-09-13T15:41:00Z">
          <w:pPr/>
        </w:pPrChange>
      </w:pPr>
    </w:p>
    <w:p w:rsidR="00D030B1" w:rsidRPr="00E7472A" w:rsidRDefault="00D030B1" w:rsidP="00D030B1">
      <w:pPr>
        <w:rPr>
          <w:ins w:id="22" w:author="380638449363" w:date="2021-09-13T16:16:00Z"/>
          <w:rFonts w:ascii="Times New Roman" w:hAnsi="Times New Roman" w:cs="Times New Roman"/>
          <w:sz w:val="24"/>
          <w:szCs w:val="24"/>
          <w:rPrChange w:id="23" w:author="380638449363" w:date="2021-09-13T16:18:00Z">
            <w:rPr>
              <w:ins w:id="24" w:author="380638449363" w:date="2021-09-13T16:16:00Z"/>
            </w:rPr>
          </w:rPrChange>
        </w:rPr>
      </w:pPr>
      <w:ins w:id="25" w:author="380638449363" w:date="2021-09-13T15:48:00Z">
        <w:r w:rsidRPr="00E7472A">
          <w:rPr>
            <w:rFonts w:ascii="Times New Roman" w:hAnsi="Times New Roman" w:cs="Times New Roman"/>
            <w:b/>
            <w:sz w:val="24"/>
            <w:szCs w:val="24"/>
            <w:rPrChange w:id="26" w:author="380638449363" w:date="2021-09-13T16:18:00Z">
              <w:rPr/>
            </w:rPrChange>
          </w:rPr>
          <w:t>Мета</w:t>
        </w:r>
        <w:r w:rsidRPr="00E7472A">
          <w:rPr>
            <w:rFonts w:ascii="Times New Roman" w:hAnsi="Times New Roman" w:cs="Times New Roman"/>
            <w:sz w:val="24"/>
            <w:szCs w:val="24"/>
            <w:rPrChange w:id="27" w:author="380638449363" w:date="2021-09-13T16:18:00Z">
              <w:rPr/>
            </w:rPrChange>
          </w:rPr>
          <w:t xml:space="preserve"> –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28" w:author="380638449363" w:date="2021-09-13T16:18:00Z">
              <w:rPr/>
            </w:rPrChange>
          </w:rPr>
          <w:t>дослідити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29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30" w:author="380638449363" w:date="2021-09-13T16:18:00Z">
              <w:rPr/>
            </w:rPrChange>
          </w:rPr>
          <w:t>лінійні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31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32" w:author="380638449363" w:date="2021-09-13T16:18:00Z">
              <w:rPr/>
            </w:rPrChange>
          </w:rPr>
          <w:t>програмні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33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34" w:author="380638449363" w:date="2021-09-13T16:18:00Z">
              <w:rPr/>
            </w:rPrChange>
          </w:rPr>
          <w:t>специфікації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35" w:author="380638449363" w:date="2021-09-13T16:18:00Z">
              <w:rPr/>
            </w:rPrChange>
          </w:rPr>
          <w:t xml:space="preserve"> для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36" w:author="380638449363" w:date="2021-09-13T16:18:00Z">
              <w:rPr/>
            </w:rPrChange>
          </w:rPr>
          <w:t>подання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37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38" w:author="380638449363" w:date="2021-09-13T16:18:00Z">
              <w:rPr/>
            </w:rPrChange>
          </w:rPr>
          <w:t>перетворювальних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39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40" w:author="380638449363" w:date="2021-09-13T16:18:00Z">
              <w:rPr/>
            </w:rPrChange>
          </w:rPr>
          <w:t>операторів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41" w:author="380638449363" w:date="2021-09-13T16:18:00Z">
              <w:rPr/>
            </w:rPrChange>
          </w:rPr>
          <w:t xml:space="preserve"> та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42" w:author="380638449363" w:date="2021-09-13T16:18:00Z">
              <w:rPr/>
            </w:rPrChange>
          </w:rPr>
          <w:t>операторів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43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44" w:author="380638449363" w:date="2021-09-13T16:18:00Z">
              <w:rPr/>
            </w:rPrChange>
          </w:rPr>
          <w:t>суперпозиції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45" w:author="380638449363" w:date="2021-09-13T16:18:00Z">
              <w:rPr/>
            </w:rPrChange>
          </w:rPr>
          <w:t xml:space="preserve">, набути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46" w:author="380638449363" w:date="2021-09-13T16:18:00Z">
              <w:rPr/>
            </w:rPrChange>
          </w:rPr>
          <w:t>практичних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47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48" w:author="380638449363" w:date="2021-09-13T16:18:00Z">
              <w:rPr/>
            </w:rPrChange>
          </w:rPr>
          <w:t>навичок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49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50" w:author="380638449363" w:date="2021-09-13T16:18:00Z">
              <w:rPr/>
            </w:rPrChange>
          </w:rPr>
          <w:t>їх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51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52" w:author="380638449363" w:date="2021-09-13T16:18:00Z">
              <w:rPr/>
            </w:rPrChange>
          </w:rPr>
          <w:t>використання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53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54" w:author="380638449363" w:date="2021-09-13T16:18:00Z">
              <w:rPr/>
            </w:rPrChange>
          </w:rPr>
          <w:t>під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55" w:author="380638449363" w:date="2021-09-13T16:18:00Z">
              <w:rPr/>
            </w:rPrChange>
          </w:rPr>
          <w:t xml:space="preserve"> час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56" w:author="380638449363" w:date="2021-09-13T16:18:00Z">
              <w:rPr/>
            </w:rPrChange>
          </w:rPr>
          <w:t>складання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57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58" w:author="380638449363" w:date="2021-09-13T16:18:00Z">
              <w:rPr/>
            </w:rPrChange>
          </w:rPr>
          <w:t>лінійних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59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60" w:author="380638449363" w:date="2021-09-13T16:18:00Z">
              <w:rPr/>
            </w:rPrChange>
          </w:rPr>
          <w:t>програмних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61" w:author="380638449363" w:date="2021-09-13T16:18:00Z">
              <w:rPr/>
            </w:rPrChange>
          </w:rPr>
          <w:t xml:space="preserve"> </w:t>
        </w:r>
        <w:proofErr w:type="spellStart"/>
        <w:r w:rsidRPr="00E7472A">
          <w:rPr>
            <w:rFonts w:ascii="Times New Roman" w:hAnsi="Times New Roman" w:cs="Times New Roman"/>
            <w:sz w:val="24"/>
            <w:szCs w:val="24"/>
            <w:rPrChange w:id="62" w:author="380638449363" w:date="2021-09-13T16:18:00Z">
              <w:rPr/>
            </w:rPrChange>
          </w:rPr>
          <w:t>специфікацій</w:t>
        </w:r>
        <w:proofErr w:type="spellEnd"/>
        <w:r w:rsidRPr="00E7472A">
          <w:rPr>
            <w:rFonts w:ascii="Times New Roman" w:hAnsi="Times New Roman" w:cs="Times New Roman"/>
            <w:sz w:val="24"/>
            <w:szCs w:val="24"/>
            <w:rPrChange w:id="63" w:author="380638449363" w:date="2021-09-13T16:18:00Z">
              <w:rPr/>
            </w:rPrChange>
          </w:rPr>
          <w:t>.</w:t>
        </w:r>
      </w:ins>
    </w:p>
    <w:p w:rsidR="00E7472A" w:rsidRDefault="00E7472A">
      <w:pPr>
        <w:jc w:val="center"/>
        <w:rPr>
          <w:ins w:id="64" w:author="380638449363" w:date="2021-09-13T16:18:00Z"/>
          <w:rStyle w:val="fontstyle01"/>
          <w:b/>
          <w:bCs/>
          <w:lang w:val="uk-UA"/>
        </w:rPr>
        <w:pPrChange w:id="65" w:author="380638449363" w:date="2021-09-13T16:18:00Z">
          <w:pPr/>
        </w:pPrChange>
      </w:pPr>
      <w:ins w:id="66" w:author="380638449363" w:date="2021-09-13T16:18:00Z">
        <w:r>
          <w:rPr>
            <w:rStyle w:val="fontstyle01"/>
            <w:b/>
            <w:bCs/>
            <w:lang w:val="uk-UA"/>
          </w:rPr>
          <w:t>Індивідуальне завдання</w:t>
        </w:r>
      </w:ins>
    </w:p>
    <w:p w:rsidR="00E7472A" w:rsidRDefault="00E7472A">
      <w:pPr>
        <w:jc w:val="center"/>
        <w:rPr>
          <w:ins w:id="67" w:author="380638449363" w:date="2021-09-13T16:18:00Z"/>
          <w:rStyle w:val="fontstyle01"/>
          <w:b/>
          <w:bCs/>
          <w:lang w:val="uk-UA"/>
        </w:rPr>
        <w:pPrChange w:id="68" w:author="380638449363" w:date="2021-09-13T16:18:00Z">
          <w:pPr/>
        </w:pPrChange>
      </w:pPr>
      <w:ins w:id="69" w:author="380638449363" w:date="2021-09-13T16:18:00Z">
        <w:r>
          <w:rPr>
            <w:rStyle w:val="fontstyle01"/>
            <w:b/>
            <w:bCs/>
            <w:lang w:val="uk-UA"/>
          </w:rPr>
          <w:t>Варіант 30</w:t>
        </w:r>
      </w:ins>
    </w:p>
    <w:p w:rsidR="00E7472A" w:rsidRDefault="00E7472A">
      <w:pPr>
        <w:rPr>
          <w:ins w:id="70" w:author="380638449363" w:date="2021-09-13T16:24:00Z"/>
          <w:rStyle w:val="fontstyle01"/>
          <w:b/>
          <w:bCs/>
          <w:sz w:val="24"/>
          <w:szCs w:val="24"/>
          <w:lang w:val="uk-UA"/>
        </w:rPr>
      </w:pPr>
      <w:ins w:id="71" w:author="380638449363" w:date="2021-09-13T16:20:00Z">
        <w:r>
          <w:rPr>
            <w:rStyle w:val="fontstyle01"/>
            <w:b/>
            <w:bCs/>
            <w:sz w:val="24"/>
            <w:szCs w:val="24"/>
            <w:lang w:val="uk-UA"/>
          </w:rPr>
          <w:t>Постановка задачі</w:t>
        </w:r>
      </w:ins>
    </w:p>
    <w:p w:rsidR="00E7472A" w:rsidRDefault="00E7472A">
      <w:pPr>
        <w:rPr>
          <w:ins w:id="72" w:author="380638449363" w:date="2021-09-13T16:32:00Z"/>
          <w:rStyle w:val="fontstyle01"/>
          <w:bCs/>
          <w:sz w:val="24"/>
          <w:szCs w:val="24"/>
          <w:lang w:val="uk-UA"/>
        </w:rPr>
      </w:pPr>
      <w:ins w:id="73" w:author="380638449363" w:date="2021-09-13T16:26:00Z">
        <w:r>
          <w:rPr>
            <w:rStyle w:val="fontstyle01"/>
            <w:bCs/>
            <w:sz w:val="24"/>
            <w:szCs w:val="24"/>
            <w:lang w:val="uk-UA"/>
          </w:rPr>
          <w:t xml:space="preserve">У </w:t>
        </w:r>
      </w:ins>
      <w:ins w:id="74" w:author="380638449363" w:date="2021-09-13T16:27:00Z">
        <w:r w:rsidR="009177E7">
          <w:rPr>
            <w:rStyle w:val="fontstyle01"/>
            <w:bCs/>
            <w:sz w:val="24"/>
            <w:szCs w:val="24"/>
            <w:lang w:val="uk-UA"/>
          </w:rPr>
          <w:t>за</w:t>
        </w:r>
      </w:ins>
      <w:ins w:id="75" w:author="380638449363" w:date="2021-09-13T16:26:00Z">
        <w:r w:rsidR="00712214">
          <w:rPr>
            <w:rStyle w:val="fontstyle01"/>
            <w:bCs/>
            <w:sz w:val="24"/>
            <w:szCs w:val="24"/>
            <w:lang w:val="uk-UA"/>
          </w:rPr>
          <w:t>дан</w:t>
        </w:r>
        <w:r>
          <w:rPr>
            <w:rStyle w:val="fontstyle01"/>
            <w:bCs/>
            <w:sz w:val="24"/>
            <w:szCs w:val="24"/>
            <w:lang w:val="uk-UA"/>
          </w:rPr>
          <w:t xml:space="preserve">ому тризначному числі </w:t>
        </w:r>
      </w:ins>
      <w:ins w:id="76" w:author="380638449363" w:date="2021-09-13T16:27:00Z">
        <w:r w:rsidR="009177E7">
          <w:rPr>
            <w:rStyle w:val="fontstyle01"/>
            <w:bCs/>
            <w:sz w:val="24"/>
            <w:szCs w:val="24"/>
            <w:lang w:val="uk-UA"/>
          </w:rPr>
          <w:t xml:space="preserve">поміняти місцями </w:t>
        </w:r>
      </w:ins>
      <w:ins w:id="77" w:author="380638449363" w:date="2021-09-13T16:28:00Z">
        <w:r w:rsidR="009177E7">
          <w:rPr>
            <w:rStyle w:val="fontstyle01"/>
            <w:bCs/>
            <w:sz w:val="24"/>
            <w:szCs w:val="24"/>
            <w:lang w:val="uk-UA"/>
          </w:rPr>
          <w:t xml:space="preserve">кількість десятків та сотень, обчисливши кількість сотень, десятків та одиниць за допомогою </w:t>
        </w:r>
        <w:proofErr w:type="spellStart"/>
        <w:r w:rsidR="009177E7">
          <w:rPr>
            <w:rStyle w:val="fontstyle01"/>
            <w:bCs/>
            <w:sz w:val="24"/>
            <w:szCs w:val="24"/>
            <w:lang w:val="uk-UA"/>
          </w:rPr>
          <w:t>цілочисельного</w:t>
        </w:r>
        <w:proofErr w:type="spellEnd"/>
        <w:r w:rsidR="009177E7">
          <w:rPr>
            <w:rStyle w:val="fontstyle01"/>
            <w:bCs/>
            <w:sz w:val="24"/>
            <w:szCs w:val="24"/>
            <w:lang w:val="uk-UA"/>
          </w:rPr>
          <w:t xml:space="preserve"> ділення</w:t>
        </w:r>
      </w:ins>
      <w:ins w:id="78" w:author="380638449363" w:date="2021-09-13T16:53:00Z">
        <w:r w:rsidR="00F338D5">
          <w:rPr>
            <w:rStyle w:val="fontstyle01"/>
            <w:bCs/>
            <w:sz w:val="24"/>
            <w:szCs w:val="24"/>
            <w:lang w:val="uk-UA"/>
          </w:rPr>
          <w:t xml:space="preserve"> (</w:t>
        </w:r>
        <w:r w:rsidR="00F338D5">
          <w:rPr>
            <w:rStyle w:val="fontstyle01"/>
            <w:bCs/>
            <w:sz w:val="24"/>
            <w:szCs w:val="24"/>
            <w:lang w:val="en-US"/>
          </w:rPr>
          <w:t xml:space="preserve">div) </w:t>
        </w:r>
      </w:ins>
      <w:ins w:id="79" w:author="380638449363" w:date="2021-09-13T16:28:00Z">
        <w:r w:rsidR="009177E7">
          <w:rPr>
            <w:rStyle w:val="fontstyle01"/>
            <w:bCs/>
            <w:sz w:val="24"/>
            <w:szCs w:val="24"/>
            <w:lang w:val="uk-UA"/>
          </w:rPr>
          <w:t xml:space="preserve"> та ділення по модулю</w:t>
        </w:r>
      </w:ins>
      <w:ins w:id="80" w:author="380638449363" w:date="2021-09-13T16:53:00Z">
        <w:r w:rsidR="00F338D5">
          <w:rPr>
            <w:rStyle w:val="fontstyle01"/>
            <w:bCs/>
            <w:sz w:val="24"/>
            <w:szCs w:val="24"/>
            <w:lang w:val="en-US"/>
          </w:rPr>
          <w:t xml:space="preserve"> (mod)</w:t>
        </w:r>
      </w:ins>
      <w:ins w:id="81" w:author="380638449363" w:date="2021-09-13T16:28:00Z">
        <w:r w:rsidR="009177E7">
          <w:rPr>
            <w:rStyle w:val="fontstyle01"/>
            <w:bCs/>
            <w:sz w:val="24"/>
            <w:szCs w:val="24"/>
            <w:lang w:val="uk-UA"/>
          </w:rPr>
          <w:t xml:space="preserve">. Отримати </w:t>
        </w:r>
      </w:ins>
      <w:ins w:id="82" w:author="380638449363" w:date="2021-09-13T16:32:00Z">
        <w:r w:rsidR="009177E7">
          <w:rPr>
            <w:rStyle w:val="fontstyle01"/>
            <w:bCs/>
            <w:sz w:val="24"/>
            <w:szCs w:val="24"/>
            <w:lang w:val="uk-UA"/>
          </w:rPr>
          <w:t>змінене</w:t>
        </w:r>
      </w:ins>
      <w:ins w:id="83" w:author="380638449363" w:date="2021-09-13T16:28:00Z">
        <w:r w:rsidR="009177E7">
          <w:rPr>
            <w:rStyle w:val="fontstyle01"/>
            <w:bCs/>
            <w:sz w:val="24"/>
            <w:szCs w:val="24"/>
            <w:lang w:val="uk-UA"/>
          </w:rPr>
          <w:t xml:space="preserve"> тризначне</w:t>
        </w:r>
      </w:ins>
      <w:ins w:id="84" w:author="380638449363" w:date="2021-09-13T16:32:00Z">
        <w:r w:rsidR="009177E7">
          <w:rPr>
            <w:rStyle w:val="fontstyle01"/>
            <w:bCs/>
            <w:sz w:val="24"/>
            <w:szCs w:val="24"/>
            <w:lang w:val="uk-UA"/>
          </w:rPr>
          <w:t xml:space="preserve"> число за допомогою множення та додавання.</w:t>
        </w:r>
      </w:ins>
    </w:p>
    <w:p w:rsidR="009177E7" w:rsidRDefault="009177E7">
      <w:pPr>
        <w:rPr>
          <w:ins w:id="85" w:author="380638449363" w:date="2021-09-13T16:33:00Z"/>
          <w:rStyle w:val="fontstyle01"/>
          <w:bCs/>
          <w:sz w:val="24"/>
          <w:szCs w:val="24"/>
          <w:lang w:val="uk-UA"/>
        </w:rPr>
      </w:pPr>
    </w:p>
    <w:p w:rsidR="009177E7" w:rsidRDefault="009177E7">
      <w:pPr>
        <w:rPr>
          <w:ins w:id="86" w:author="380638449363" w:date="2021-09-13T16:38:00Z"/>
          <w:rStyle w:val="fontstyle01"/>
          <w:b/>
          <w:bCs/>
          <w:sz w:val="24"/>
          <w:szCs w:val="24"/>
          <w:lang w:val="uk-UA"/>
        </w:rPr>
      </w:pPr>
      <w:ins w:id="87" w:author="380638449363" w:date="2021-09-13T16:33:00Z">
        <w:r>
          <w:rPr>
            <w:rStyle w:val="fontstyle01"/>
            <w:b/>
            <w:bCs/>
            <w:sz w:val="24"/>
            <w:szCs w:val="24"/>
            <w:lang w:val="uk-UA"/>
          </w:rPr>
          <w:t>Математична модель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  <w:tblPrChange w:id="88" w:author="380638449363" w:date="2021-09-13T16:39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6"/>
        <w:gridCol w:w="2336"/>
        <w:gridCol w:w="2336"/>
        <w:gridCol w:w="2337"/>
        <w:tblGridChange w:id="89">
          <w:tblGrid>
            <w:gridCol w:w="2336"/>
            <w:gridCol w:w="2336"/>
            <w:gridCol w:w="2336"/>
            <w:gridCol w:w="2337"/>
          </w:tblGrid>
        </w:tblGridChange>
      </w:tblGrid>
      <w:tr w:rsidR="004A18F6" w:rsidTr="004A18F6">
        <w:trPr>
          <w:ins w:id="90" w:author="380638449363" w:date="2021-09-13T16:39:00Z"/>
        </w:trPr>
        <w:tc>
          <w:tcPr>
            <w:tcW w:w="2336" w:type="dxa"/>
            <w:shd w:val="clear" w:color="auto" w:fill="D0CECE" w:themeFill="background2" w:themeFillShade="E6"/>
            <w:tcPrChange w:id="91" w:author="380638449363" w:date="2021-09-13T16:39:00Z">
              <w:tcPr>
                <w:tcW w:w="2336" w:type="dxa"/>
              </w:tcPr>
            </w:tcPrChange>
          </w:tcPr>
          <w:p w:rsidR="004A18F6" w:rsidRDefault="004A18F6" w:rsidP="00E7472A">
            <w:pPr>
              <w:rPr>
                <w:ins w:id="92" w:author="380638449363" w:date="2021-09-13T16:39:00Z"/>
                <w:rFonts w:ascii="TimesNewRomanPSMT" w:hAnsi="TimesNewRomanPSMT"/>
                <w:b/>
                <w:bCs/>
                <w:color w:val="000000"/>
                <w:sz w:val="24"/>
                <w:szCs w:val="24"/>
                <w:lang w:val="uk-UA"/>
              </w:rPr>
            </w:pPr>
            <w:ins w:id="93" w:author="380638449363" w:date="2021-09-13T16:39:00Z">
              <w:r>
                <w:rPr>
                  <w:rFonts w:ascii="TimesNewRomanPSMT" w:hAnsi="TimesNewRomanPSMT"/>
                  <w:b/>
                  <w:bCs/>
                  <w:color w:val="000000"/>
                  <w:sz w:val="24"/>
                  <w:szCs w:val="24"/>
                  <w:lang w:val="uk-UA"/>
                </w:rPr>
                <w:t>Змінна</w:t>
              </w:r>
            </w:ins>
          </w:p>
        </w:tc>
        <w:tc>
          <w:tcPr>
            <w:tcW w:w="2336" w:type="dxa"/>
            <w:shd w:val="clear" w:color="auto" w:fill="D0CECE" w:themeFill="background2" w:themeFillShade="E6"/>
            <w:tcPrChange w:id="94" w:author="380638449363" w:date="2021-09-13T16:39:00Z">
              <w:tcPr>
                <w:tcW w:w="2336" w:type="dxa"/>
              </w:tcPr>
            </w:tcPrChange>
          </w:tcPr>
          <w:p w:rsidR="004A18F6" w:rsidRDefault="004A18F6" w:rsidP="00E7472A">
            <w:pPr>
              <w:rPr>
                <w:ins w:id="95" w:author="380638449363" w:date="2021-09-13T16:39:00Z"/>
                <w:rFonts w:ascii="TimesNewRomanPSMT" w:hAnsi="TimesNewRomanPSMT"/>
                <w:b/>
                <w:bCs/>
                <w:color w:val="000000"/>
                <w:sz w:val="24"/>
                <w:szCs w:val="24"/>
                <w:lang w:val="uk-UA"/>
              </w:rPr>
            </w:pPr>
            <w:ins w:id="96" w:author="380638449363" w:date="2021-09-13T16:40:00Z">
              <w:r>
                <w:rPr>
                  <w:rFonts w:ascii="TimesNewRomanPSMT" w:hAnsi="TimesNewRomanPSMT"/>
                  <w:b/>
                  <w:bCs/>
                  <w:color w:val="000000"/>
                  <w:sz w:val="24"/>
                  <w:szCs w:val="24"/>
                  <w:lang w:val="uk-UA"/>
                </w:rPr>
                <w:t>Тип</w:t>
              </w:r>
            </w:ins>
          </w:p>
        </w:tc>
        <w:tc>
          <w:tcPr>
            <w:tcW w:w="2336" w:type="dxa"/>
            <w:shd w:val="clear" w:color="auto" w:fill="D0CECE" w:themeFill="background2" w:themeFillShade="E6"/>
            <w:tcPrChange w:id="97" w:author="380638449363" w:date="2021-09-13T16:39:00Z">
              <w:tcPr>
                <w:tcW w:w="2336" w:type="dxa"/>
              </w:tcPr>
            </w:tcPrChange>
          </w:tcPr>
          <w:p w:rsidR="004A18F6" w:rsidRPr="004A18F6" w:rsidRDefault="004A18F6" w:rsidP="00E7472A">
            <w:pPr>
              <w:rPr>
                <w:ins w:id="98" w:author="380638449363" w:date="2021-09-13T16:39:00Z"/>
                <w:rFonts w:ascii="TimesNewRomanPSMT" w:hAnsi="TimesNewRomanPSMT"/>
                <w:b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ins w:id="99" w:author="380638449363" w:date="2021-09-13T16:40:00Z">
              <w:r>
                <w:rPr>
                  <w:rFonts w:ascii="TimesNewRomanPSMT" w:hAnsi="TimesNewRomanPSMT"/>
                  <w:b/>
                  <w:bCs/>
                  <w:color w:val="000000"/>
                  <w:sz w:val="24"/>
                  <w:szCs w:val="24"/>
                  <w:lang w:val="uk-UA"/>
                </w:rPr>
                <w:t>Ім</w:t>
              </w:r>
              <w:proofErr w:type="spellEnd"/>
              <w:r>
                <w:rPr>
                  <w:rFonts w:ascii="TimesNewRomanPSMT" w:hAnsi="TimesNewRomanPSMT"/>
                  <w:b/>
                  <w:bCs/>
                  <w:color w:val="000000"/>
                  <w:sz w:val="24"/>
                  <w:szCs w:val="24"/>
                  <w:lang w:val="en-US"/>
                </w:rPr>
                <w:t>’</w:t>
              </w:r>
              <w:r>
                <w:rPr>
                  <w:rFonts w:ascii="TimesNewRomanPSMT" w:hAnsi="TimesNewRomanPSMT"/>
                  <w:b/>
                  <w:bCs/>
                  <w:color w:val="000000"/>
                  <w:sz w:val="24"/>
                  <w:szCs w:val="24"/>
                  <w:lang w:val="uk-UA"/>
                </w:rPr>
                <w:t>я</w:t>
              </w:r>
            </w:ins>
          </w:p>
        </w:tc>
        <w:tc>
          <w:tcPr>
            <w:tcW w:w="2337" w:type="dxa"/>
            <w:shd w:val="clear" w:color="auto" w:fill="D0CECE" w:themeFill="background2" w:themeFillShade="E6"/>
            <w:tcPrChange w:id="100" w:author="380638449363" w:date="2021-09-13T16:39:00Z">
              <w:tcPr>
                <w:tcW w:w="2337" w:type="dxa"/>
              </w:tcPr>
            </w:tcPrChange>
          </w:tcPr>
          <w:p w:rsidR="004A18F6" w:rsidRDefault="004A18F6" w:rsidP="00E7472A">
            <w:pPr>
              <w:rPr>
                <w:ins w:id="101" w:author="380638449363" w:date="2021-09-13T16:39:00Z"/>
                <w:rFonts w:ascii="TimesNewRomanPSMT" w:hAnsi="TimesNewRomanPSMT"/>
                <w:b/>
                <w:bCs/>
                <w:color w:val="000000"/>
                <w:sz w:val="24"/>
                <w:szCs w:val="24"/>
                <w:lang w:val="uk-UA"/>
              </w:rPr>
            </w:pPr>
            <w:ins w:id="102" w:author="380638449363" w:date="2021-09-13T16:40:00Z">
              <w:r>
                <w:rPr>
                  <w:rFonts w:ascii="TimesNewRomanPSMT" w:hAnsi="TimesNewRomanPSMT"/>
                  <w:b/>
                  <w:bCs/>
                  <w:color w:val="000000"/>
                  <w:sz w:val="24"/>
                  <w:szCs w:val="24"/>
                  <w:lang w:val="uk-UA"/>
                </w:rPr>
                <w:t>Призначення</w:t>
              </w:r>
            </w:ins>
          </w:p>
        </w:tc>
      </w:tr>
      <w:tr w:rsidR="004A18F6" w:rsidTr="004A18F6">
        <w:trPr>
          <w:ins w:id="103" w:author="380638449363" w:date="2021-09-13T16:39:00Z"/>
        </w:trPr>
        <w:tc>
          <w:tcPr>
            <w:tcW w:w="2336" w:type="dxa"/>
          </w:tcPr>
          <w:p w:rsidR="004A18F6" w:rsidRPr="004A18F6" w:rsidRDefault="004A18F6" w:rsidP="00E7472A">
            <w:pPr>
              <w:rPr>
                <w:ins w:id="104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05" w:author="380638449363" w:date="2021-09-13T16:41:00Z">
                  <w:rPr>
                    <w:ins w:id="106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07" w:author="380638449363" w:date="2021-09-13T16:41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Задане число</w:t>
              </w:r>
            </w:ins>
          </w:p>
        </w:tc>
        <w:tc>
          <w:tcPr>
            <w:tcW w:w="2336" w:type="dxa"/>
          </w:tcPr>
          <w:p w:rsidR="004A18F6" w:rsidRPr="004A18F6" w:rsidRDefault="004A18F6">
            <w:pPr>
              <w:rPr>
                <w:ins w:id="108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09" w:author="380638449363" w:date="2021-09-13T16:42:00Z">
                  <w:rPr>
                    <w:ins w:id="110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11" w:author="380638449363" w:date="2021-09-13T16:42:00Z">
              <w:r w:rsidRPr="00C50CF5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Ціл</w:t>
              </w:r>
            </w:ins>
            <w:ins w:id="112" w:author="380638449363" w:date="2021-09-13T16:43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ий</w:t>
              </w:r>
            </w:ins>
          </w:p>
        </w:tc>
        <w:tc>
          <w:tcPr>
            <w:tcW w:w="2336" w:type="dxa"/>
          </w:tcPr>
          <w:p w:rsidR="004A18F6" w:rsidRPr="004A18F6" w:rsidRDefault="00E15833" w:rsidP="00E7472A">
            <w:pPr>
              <w:rPr>
                <w:ins w:id="113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en-US"/>
                <w:rPrChange w:id="114" w:author="380638449363" w:date="2021-09-13T16:43:00Z">
                  <w:rPr>
                    <w:ins w:id="115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proofErr w:type="spellStart"/>
            <w:ins w:id="116" w:author="380638449363" w:date="2021-09-13T16:43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</w:rPr>
                <w:t>N</w:t>
              </w:r>
              <w:r w:rsidR="004A18F6" w:rsidRPr="004A18F6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  <w:rPrChange w:id="117" w:author="380638449363" w:date="2021-09-13T16:43:00Z">
                    <w:rPr>
                      <w:rFonts w:ascii="TimesNewRomanPSMT" w:hAnsi="TimesNewRomanPSMT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um</w:t>
              </w:r>
            </w:ins>
            <w:proofErr w:type="spellEnd"/>
          </w:p>
        </w:tc>
        <w:tc>
          <w:tcPr>
            <w:tcW w:w="2337" w:type="dxa"/>
          </w:tcPr>
          <w:p w:rsidR="004A18F6" w:rsidRPr="00F338D5" w:rsidRDefault="00F338D5" w:rsidP="00E7472A">
            <w:pPr>
              <w:rPr>
                <w:ins w:id="118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19" w:author="380638449363" w:date="2021-09-13T16:48:00Z">
                  <w:rPr>
                    <w:ins w:id="120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21" w:author="380638449363" w:date="2021-09-13T16:44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Початкові дан</w:t>
              </w:r>
            </w:ins>
            <w:ins w:id="122" w:author="380638449363" w:date="2021-09-13T16:48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і</w:t>
              </w:r>
            </w:ins>
          </w:p>
        </w:tc>
      </w:tr>
      <w:tr w:rsidR="004A18F6" w:rsidTr="004A18F6">
        <w:trPr>
          <w:ins w:id="123" w:author="380638449363" w:date="2021-09-13T16:39:00Z"/>
        </w:trPr>
        <w:tc>
          <w:tcPr>
            <w:tcW w:w="2336" w:type="dxa"/>
          </w:tcPr>
          <w:p w:rsidR="004A18F6" w:rsidRPr="004A18F6" w:rsidRDefault="004A18F6" w:rsidP="00E7472A">
            <w:pPr>
              <w:rPr>
                <w:ins w:id="124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25" w:author="380638449363" w:date="2021-09-13T16:42:00Z">
                  <w:rPr>
                    <w:ins w:id="126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27" w:author="380638449363" w:date="2021-09-13T16:42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Кількість сотень</w:t>
              </w:r>
            </w:ins>
          </w:p>
        </w:tc>
        <w:tc>
          <w:tcPr>
            <w:tcW w:w="2336" w:type="dxa"/>
          </w:tcPr>
          <w:p w:rsidR="004A18F6" w:rsidRDefault="004A18F6">
            <w:pPr>
              <w:rPr>
                <w:ins w:id="128" w:author="380638449363" w:date="2021-09-13T16:39:00Z"/>
                <w:rFonts w:ascii="TimesNewRomanPSMT" w:hAnsi="TimesNewRomanPSMT"/>
                <w:b/>
                <w:bCs/>
                <w:color w:val="000000"/>
                <w:sz w:val="24"/>
                <w:szCs w:val="24"/>
                <w:lang w:val="uk-UA"/>
              </w:rPr>
            </w:pPr>
            <w:ins w:id="129" w:author="380638449363" w:date="2021-09-13T16:42:00Z">
              <w:r w:rsidRPr="00C50CF5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Ціл</w:t>
              </w:r>
            </w:ins>
            <w:ins w:id="130" w:author="380638449363" w:date="2021-09-13T16:43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ий</w:t>
              </w:r>
            </w:ins>
          </w:p>
        </w:tc>
        <w:tc>
          <w:tcPr>
            <w:tcW w:w="2336" w:type="dxa"/>
          </w:tcPr>
          <w:p w:rsidR="004A18F6" w:rsidRPr="004A18F6" w:rsidRDefault="00E15833" w:rsidP="00E7472A">
            <w:pPr>
              <w:rPr>
                <w:ins w:id="131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en-US"/>
                <w:rPrChange w:id="132" w:author="380638449363" w:date="2021-09-13T16:43:00Z">
                  <w:rPr>
                    <w:ins w:id="133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34" w:author="380638449363" w:date="2021-09-13T16:43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</w:rPr>
                <w:t>H</w:t>
              </w:r>
              <w:r w:rsidR="004A18F6" w:rsidRPr="004A18F6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  <w:rPrChange w:id="135" w:author="380638449363" w:date="2021-09-13T16:43:00Z">
                    <w:rPr>
                      <w:rFonts w:ascii="TimesNewRomanPSMT" w:hAnsi="TimesNewRomanPSMT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undreds</w:t>
              </w:r>
            </w:ins>
          </w:p>
        </w:tc>
        <w:tc>
          <w:tcPr>
            <w:tcW w:w="2337" w:type="dxa"/>
          </w:tcPr>
          <w:p w:rsidR="004A18F6" w:rsidRPr="00F338D5" w:rsidRDefault="00F338D5" w:rsidP="00E7472A">
            <w:pPr>
              <w:rPr>
                <w:ins w:id="136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37" w:author="380638449363" w:date="2021-09-13T16:48:00Z">
                  <w:rPr>
                    <w:ins w:id="138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39" w:author="380638449363" w:date="2021-09-13T16:48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Проміжні дані</w:t>
              </w:r>
            </w:ins>
          </w:p>
        </w:tc>
      </w:tr>
      <w:tr w:rsidR="004A18F6" w:rsidTr="004A18F6">
        <w:trPr>
          <w:ins w:id="140" w:author="380638449363" w:date="2021-09-13T16:39:00Z"/>
        </w:trPr>
        <w:tc>
          <w:tcPr>
            <w:tcW w:w="2336" w:type="dxa"/>
          </w:tcPr>
          <w:p w:rsidR="004A18F6" w:rsidRPr="004A18F6" w:rsidRDefault="004A18F6" w:rsidP="00E7472A">
            <w:pPr>
              <w:rPr>
                <w:ins w:id="141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42" w:author="380638449363" w:date="2021-09-13T16:42:00Z">
                  <w:rPr>
                    <w:ins w:id="143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44" w:author="380638449363" w:date="2021-09-13T16:42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Кількість десятків</w:t>
              </w:r>
            </w:ins>
          </w:p>
        </w:tc>
        <w:tc>
          <w:tcPr>
            <w:tcW w:w="2336" w:type="dxa"/>
          </w:tcPr>
          <w:p w:rsidR="004A18F6" w:rsidRDefault="004A18F6">
            <w:pPr>
              <w:rPr>
                <w:ins w:id="145" w:author="380638449363" w:date="2021-09-13T16:39:00Z"/>
                <w:rFonts w:ascii="TimesNewRomanPSMT" w:hAnsi="TimesNewRomanPSMT"/>
                <w:b/>
                <w:bCs/>
                <w:color w:val="000000"/>
                <w:sz w:val="24"/>
                <w:szCs w:val="24"/>
                <w:lang w:val="uk-UA"/>
              </w:rPr>
            </w:pPr>
            <w:ins w:id="146" w:author="380638449363" w:date="2021-09-13T16:43:00Z">
              <w:r w:rsidRPr="00C50CF5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Ціл</w:t>
              </w:r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ий</w:t>
              </w:r>
            </w:ins>
          </w:p>
        </w:tc>
        <w:tc>
          <w:tcPr>
            <w:tcW w:w="2336" w:type="dxa"/>
          </w:tcPr>
          <w:p w:rsidR="004A18F6" w:rsidRPr="004A18F6" w:rsidRDefault="00E15833" w:rsidP="00E7472A">
            <w:pPr>
              <w:rPr>
                <w:ins w:id="147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en-US"/>
                <w:rPrChange w:id="148" w:author="380638449363" w:date="2021-09-13T16:43:00Z">
                  <w:rPr>
                    <w:ins w:id="149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50" w:author="380638449363" w:date="2021-09-13T16:43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</w:rPr>
                <w:t>D</w:t>
              </w:r>
              <w:r w:rsidR="004A18F6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</w:rPr>
                <w:t>ozens</w:t>
              </w:r>
            </w:ins>
          </w:p>
        </w:tc>
        <w:tc>
          <w:tcPr>
            <w:tcW w:w="2337" w:type="dxa"/>
          </w:tcPr>
          <w:p w:rsidR="004A18F6" w:rsidRPr="00F338D5" w:rsidRDefault="00F338D5" w:rsidP="00E7472A">
            <w:pPr>
              <w:rPr>
                <w:ins w:id="151" w:author="380638449363" w:date="2021-09-13T16:39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52" w:author="380638449363" w:date="2021-09-13T16:48:00Z">
                  <w:rPr>
                    <w:ins w:id="153" w:author="380638449363" w:date="2021-09-13T16:39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54" w:author="380638449363" w:date="2021-09-13T16:48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Проміжні дані</w:t>
              </w:r>
            </w:ins>
          </w:p>
        </w:tc>
      </w:tr>
      <w:tr w:rsidR="004A18F6" w:rsidTr="004A18F6">
        <w:trPr>
          <w:ins w:id="155" w:author="380638449363" w:date="2021-09-13T16:41:00Z"/>
        </w:trPr>
        <w:tc>
          <w:tcPr>
            <w:tcW w:w="2336" w:type="dxa"/>
          </w:tcPr>
          <w:p w:rsidR="004A18F6" w:rsidRPr="004A18F6" w:rsidRDefault="004A18F6" w:rsidP="00E7472A">
            <w:pPr>
              <w:rPr>
                <w:ins w:id="156" w:author="380638449363" w:date="2021-09-13T16:41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57" w:author="380638449363" w:date="2021-09-13T16:42:00Z">
                  <w:rPr>
                    <w:ins w:id="158" w:author="380638449363" w:date="2021-09-13T16:41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59" w:author="380638449363" w:date="2021-09-13T16:42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Кількість одиниць</w:t>
              </w:r>
            </w:ins>
          </w:p>
        </w:tc>
        <w:tc>
          <w:tcPr>
            <w:tcW w:w="2336" w:type="dxa"/>
          </w:tcPr>
          <w:p w:rsidR="004A18F6" w:rsidRDefault="004A18F6">
            <w:pPr>
              <w:rPr>
                <w:ins w:id="160" w:author="380638449363" w:date="2021-09-13T16:41:00Z"/>
                <w:rFonts w:ascii="TimesNewRomanPSMT" w:hAnsi="TimesNewRomanPSMT"/>
                <w:b/>
                <w:bCs/>
                <w:color w:val="000000"/>
                <w:sz w:val="24"/>
                <w:szCs w:val="24"/>
                <w:lang w:val="uk-UA"/>
              </w:rPr>
            </w:pPr>
            <w:ins w:id="161" w:author="380638449363" w:date="2021-09-13T16:43:00Z">
              <w:r w:rsidRPr="00C50CF5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Ціл</w:t>
              </w:r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ий</w:t>
              </w:r>
            </w:ins>
          </w:p>
        </w:tc>
        <w:tc>
          <w:tcPr>
            <w:tcW w:w="2336" w:type="dxa"/>
          </w:tcPr>
          <w:p w:rsidR="004A18F6" w:rsidRPr="004A18F6" w:rsidRDefault="00E15833" w:rsidP="00E7472A">
            <w:pPr>
              <w:rPr>
                <w:ins w:id="162" w:author="380638449363" w:date="2021-09-13T16:41:00Z"/>
                <w:rFonts w:ascii="TimesNewRomanPSMT" w:hAnsi="TimesNewRomanPSMT"/>
                <w:bCs/>
                <w:color w:val="000000"/>
                <w:sz w:val="24"/>
                <w:szCs w:val="24"/>
                <w:lang w:val="en-US"/>
                <w:rPrChange w:id="163" w:author="380638449363" w:date="2021-09-13T16:43:00Z">
                  <w:rPr>
                    <w:ins w:id="164" w:author="380638449363" w:date="2021-09-13T16:41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65" w:author="380638449363" w:date="2021-09-13T16:43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</w:rPr>
                <w:t>U</w:t>
              </w:r>
              <w:r w:rsidR="004A18F6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</w:rPr>
                <w:t>nits</w:t>
              </w:r>
            </w:ins>
          </w:p>
        </w:tc>
        <w:tc>
          <w:tcPr>
            <w:tcW w:w="2337" w:type="dxa"/>
          </w:tcPr>
          <w:p w:rsidR="004A18F6" w:rsidRPr="00F338D5" w:rsidRDefault="00F338D5" w:rsidP="00E7472A">
            <w:pPr>
              <w:rPr>
                <w:ins w:id="166" w:author="380638449363" w:date="2021-09-13T16:41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  <w:rPrChange w:id="167" w:author="380638449363" w:date="2021-09-13T16:49:00Z">
                  <w:rPr>
                    <w:ins w:id="168" w:author="380638449363" w:date="2021-09-13T16:41:00Z"/>
                    <w:rFonts w:ascii="TimesNewRomanPSMT" w:hAnsi="TimesNewRomanPSMT"/>
                    <w:b/>
                    <w:bCs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169" w:author="380638449363" w:date="2021-09-13T16:49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Проміжні дані</w:t>
              </w:r>
            </w:ins>
          </w:p>
        </w:tc>
      </w:tr>
      <w:tr w:rsidR="00FF455C" w:rsidTr="004A18F6">
        <w:trPr>
          <w:ins w:id="170" w:author="380638449363" w:date="2021-09-13T19:15:00Z"/>
        </w:trPr>
        <w:tc>
          <w:tcPr>
            <w:tcW w:w="2336" w:type="dxa"/>
          </w:tcPr>
          <w:p w:rsidR="00FF455C" w:rsidRDefault="00FF455C" w:rsidP="00E7472A">
            <w:pPr>
              <w:rPr>
                <w:ins w:id="171" w:author="380638449363" w:date="2021-09-13T19:15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</w:rPr>
            </w:pPr>
            <w:ins w:id="172" w:author="380638449363" w:date="2021-09-13T19:15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Змінене число</w:t>
              </w:r>
            </w:ins>
          </w:p>
        </w:tc>
        <w:tc>
          <w:tcPr>
            <w:tcW w:w="2336" w:type="dxa"/>
          </w:tcPr>
          <w:p w:rsidR="00FF455C" w:rsidRPr="00C50CF5" w:rsidRDefault="00FF455C" w:rsidP="004A18F6">
            <w:pPr>
              <w:rPr>
                <w:ins w:id="173" w:author="380638449363" w:date="2021-09-13T19:15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</w:rPr>
            </w:pPr>
            <w:ins w:id="174" w:author="380638449363" w:date="2021-09-13T19:15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Цілий</w:t>
              </w:r>
            </w:ins>
          </w:p>
        </w:tc>
        <w:tc>
          <w:tcPr>
            <w:tcW w:w="2336" w:type="dxa"/>
          </w:tcPr>
          <w:p w:rsidR="00FF455C" w:rsidRPr="00FF455C" w:rsidRDefault="00E15833" w:rsidP="00E7472A">
            <w:pPr>
              <w:rPr>
                <w:ins w:id="175" w:author="380638449363" w:date="2021-09-13T19:15:00Z"/>
                <w:rFonts w:ascii="TimesNewRomanPSMT" w:hAnsi="TimesNewRomanPSMT"/>
                <w:bCs/>
                <w:color w:val="000000"/>
                <w:sz w:val="24"/>
                <w:szCs w:val="24"/>
                <w:lang w:val="en-US"/>
              </w:rPr>
            </w:pPr>
            <w:ins w:id="176" w:author="380638449363" w:date="2021-09-13T19:15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</w:rPr>
                <w:t>R</w:t>
              </w:r>
              <w:r w:rsidR="00FF455C"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en-US"/>
                </w:rPr>
                <w:t>es</w:t>
              </w:r>
            </w:ins>
          </w:p>
        </w:tc>
        <w:tc>
          <w:tcPr>
            <w:tcW w:w="2337" w:type="dxa"/>
          </w:tcPr>
          <w:p w:rsidR="00FF455C" w:rsidRDefault="00FF455C" w:rsidP="00E7472A">
            <w:pPr>
              <w:rPr>
                <w:ins w:id="177" w:author="380638449363" w:date="2021-09-13T19:15:00Z"/>
                <w:rFonts w:ascii="TimesNewRomanPSMT" w:hAnsi="TimesNewRomanPSMT"/>
                <w:bCs/>
                <w:color w:val="000000"/>
                <w:sz w:val="24"/>
                <w:szCs w:val="24"/>
                <w:lang w:val="uk-UA"/>
              </w:rPr>
            </w:pPr>
            <w:ins w:id="178" w:author="380638449363" w:date="2021-09-13T19:15:00Z">
              <w:r>
                <w:rPr>
                  <w:rFonts w:ascii="TimesNewRomanPSMT" w:hAnsi="TimesNewRomanPSMT"/>
                  <w:bCs/>
                  <w:color w:val="000000"/>
                  <w:sz w:val="24"/>
                  <w:szCs w:val="24"/>
                  <w:lang w:val="uk-UA"/>
                </w:rPr>
                <w:t>Вихідні дані</w:t>
              </w:r>
            </w:ins>
          </w:p>
        </w:tc>
      </w:tr>
    </w:tbl>
    <w:p w:rsidR="004A18F6" w:rsidRDefault="004A18F6">
      <w:pPr>
        <w:rPr>
          <w:ins w:id="179" w:author="380638449363" w:date="2021-09-13T16:52:00Z"/>
          <w:rFonts w:ascii="TimesNewRomanPSMT" w:hAnsi="TimesNewRomanPSMT"/>
          <w:bCs/>
          <w:color w:val="000000"/>
          <w:sz w:val="24"/>
          <w:szCs w:val="24"/>
          <w:lang w:val="en-US"/>
        </w:rPr>
      </w:pPr>
    </w:p>
    <w:p w:rsidR="00F338D5" w:rsidRPr="00FF455C" w:rsidRDefault="00F338D5">
      <w:pPr>
        <w:rPr>
          <w:ins w:id="180" w:author="380638449363" w:date="2021-09-13T16:57:00Z"/>
          <w:rFonts w:ascii="TimesNewRomanPSMT" w:hAnsi="TimesNewRomanPSMT"/>
          <w:bCs/>
          <w:color w:val="000000"/>
          <w:sz w:val="24"/>
          <w:szCs w:val="24"/>
          <w:lang w:val="en-US"/>
        </w:rPr>
      </w:pPr>
      <w:ins w:id="181" w:author="380638449363" w:date="2021-09-13T16:52:00Z">
        <w:r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 xml:space="preserve">Hundreds </w:t>
        </w:r>
        <w:r>
          <w:rPr>
            <w:rFonts w:ascii="TimesNewRomanPSMT" w:hAnsi="TimesNewRomanPSMT"/>
            <w:bCs/>
            <w:color w:val="000000"/>
            <w:sz w:val="24"/>
            <w:szCs w:val="24"/>
            <w:lang w:val="uk-UA"/>
          </w:rPr>
          <w:t xml:space="preserve">обчислимо </w:t>
        </w:r>
      </w:ins>
      <w:ins w:id="182" w:author="380638449363" w:date="2021-09-13T16:53:00Z">
        <w:r>
          <w:rPr>
            <w:rFonts w:ascii="TimesNewRomanPSMT" w:hAnsi="TimesNewRomanPSMT"/>
            <w:bCs/>
            <w:color w:val="000000"/>
            <w:sz w:val="24"/>
            <w:szCs w:val="24"/>
            <w:lang w:val="uk-UA"/>
          </w:rPr>
          <w:t xml:space="preserve">як </w:t>
        </w:r>
        <w:proofErr w:type="spellStart"/>
        <w:r w:rsidR="00E15833"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>Num</w:t>
        </w:r>
        <w:proofErr w:type="spellEnd"/>
        <w:r w:rsidR="00E15833"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 xml:space="preserve"> div 100, D</w:t>
        </w:r>
        <w:r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 xml:space="preserve">ozens </w:t>
        </w:r>
      </w:ins>
      <w:ins w:id="183" w:author="380638449363" w:date="2021-09-13T16:55:00Z">
        <w:r>
          <w:rPr>
            <w:rFonts w:ascii="TimesNewRomanPSMT" w:hAnsi="TimesNewRomanPSMT"/>
            <w:bCs/>
            <w:color w:val="000000"/>
            <w:sz w:val="24"/>
            <w:szCs w:val="24"/>
            <w:lang w:val="uk-UA"/>
          </w:rPr>
          <w:t>обчислюємо як (</w:t>
        </w:r>
        <w:proofErr w:type="spellStart"/>
        <w:r w:rsidR="00E15833"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>N</w:t>
        </w:r>
        <w:r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>um</w:t>
        </w:r>
        <w:proofErr w:type="spellEnd"/>
        <w:r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 xml:space="preserve"> div 10) mod 10 </w:t>
        </w:r>
      </w:ins>
      <w:ins w:id="184" w:author="380638449363" w:date="2021-09-13T16:56:00Z">
        <w:r>
          <w:rPr>
            <w:rFonts w:ascii="TimesNewRomanPSMT" w:hAnsi="TimesNewRomanPSMT"/>
            <w:bCs/>
            <w:color w:val="000000"/>
            <w:sz w:val="24"/>
            <w:szCs w:val="24"/>
          </w:rPr>
          <w:t xml:space="preserve">та </w:t>
        </w:r>
        <w:r>
          <w:rPr>
            <w:rFonts w:ascii="TimesNewRomanPSMT" w:hAnsi="TimesNewRomanPSMT"/>
            <w:bCs/>
            <w:color w:val="000000"/>
            <w:sz w:val="24"/>
            <w:szCs w:val="24"/>
            <w:lang w:val="uk-UA"/>
          </w:rPr>
          <w:t xml:space="preserve">кількість одиниць обчислюємо як </w:t>
        </w:r>
        <w:proofErr w:type="spellStart"/>
        <w:r w:rsidR="00E15833"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>N</w:t>
        </w:r>
        <w:r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>um</w:t>
        </w:r>
        <w:proofErr w:type="spellEnd"/>
        <w:r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 xml:space="preserve"> mod 10.</w:t>
        </w:r>
      </w:ins>
      <w:ins w:id="185" w:author="380638449363" w:date="2021-09-13T19:17:00Z">
        <w:r w:rsidR="00FF455C">
          <w:rPr>
            <w:rFonts w:ascii="TimesNewRomanPSMT" w:hAnsi="TimesNewRomanPSMT"/>
            <w:bCs/>
            <w:color w:val="000000"/>
            <w:sz w:val="24"/>
            <w:szCs w:val="24"/>
            <w:lang w:val="uk-UA"/>
          </w:rPr>
          <w:t xml:space="preserve"> Знаходимо змінене число </w:t>
        </w:r>
      </w:ins>
      <w:ins w:id="186" w:author="380638449363" w:date="2021-09-13T19:18:00Z">
        <w:r w:rsidR="00E15833"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 xml:space="preserve"> R</w:t>
        </w:r>
        <w:r w:rsidR="00FF455C"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 xml:space="preserve">es </w:t>
        </w:r>
      </w:ins>
      <w:ins w:id="187" w:author="380638449363" w:date="2021-09-13T19:17:00Z">
        <w:r w:rsidR="00FF455C">
          <w:rPr>
            <w:rFonts w:ascii="TimesNewRomanPSMT" w:hAnsi="TimesNewRomanPSMT"/>
            <w:bCs/>
            <w:color w:val="000000"/>
            <w:sz w:val="24"/>
            <w:szCs w:val="24"/>
            <w:lang w:val="uk-UA"/>
          </w:rPr>
          <w:t xml:space="preserve">за формулою </w:t>
        </w:r>
      </w:ins>
      <w:ins w:id="188" w:author="380638449363" w:date="2021-09-13T19:18:00Z">
        <w:r w:rsidR="00E15833"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>Dozens*100 + Hundreds*10 + U</w:t>
        </w:r>
        <w:r w:rsidR="00FF455C">
          <w:rPr>
            <w:rFonts w:ascii="TimesNewRomanPSMT" w:hAnsi="TimesNewRomanPSMT"/>
            <w:bCs/>
            <w:color w:val="000000"/>
            <w:sz w:val="24"/>
            <w:szCs w:val="24"/>
            <w:lang w:val="en-US"/>
          </w:rPr>
          <w:t>nits.</w:t>
        </w:r>
      </w:ins>
    </w:p>
    <w:p w:rsidR="00F338D5" w:rsidRDefault="00F338D5">
      <w:pPr>
        <w:rPr>
          <w:ins w:id="189" w:author="380638449363" w:date="2021-09-13T16:57:00Z"/>
          <w:rFonts w:ascii="TimesNewRomanPSMT" w:hAnsi="TimesNewRomanPSMT"/>
          <w:bCs/>
          <w:color w:val="000000"/>
          <w:sz w:val="24"/>
          <w:szCs w:val="24"/>
          <w:lang w:val="en-US"/>
        </w:rPr>
      </w:pPr>
    </w:p>
    <w:p w:rsidR="00F338D5" w:rsidRDefault="00F338D5">
      <w:pPr>
        <w:rPr>
          <w:ins w:id="190" w:author="380638449363" w:date="2021-09-13T18:17:00Z"/>
          <w:rFonts w:ascii="TimesNewRomanPSMT" w:hAnsi="TimesNewRomanPSMT"/>
          <w:b/>
          <w:bCs/>
          <w:color w:val="000000"/>
          <w:sz w:val="24"/>
          <w:szCs w:val="24"/>
          <w:lang w:val="uk-UA"/>
        </w:rPr>
      </w:pPr>
      <w:proofErr w:type="spellStart"/>
      <w:ins w:id="191" w:author="380638449363" w:date="2021-09-13T16:57:00Z">
        <w:r>
          <w:rPr>
            <w:rFonts w:ascii="TimesNewRomanPSMT" w:hAnsi="TimesNewRomanPSMT"/>
            <w:b/>
            <w:bCs/>
            <w:color w:val="000000"/>
            <w:sz w:val="24"/>
            <w:szCs w:val="24"/>
            <w:lang w:val="uk-UA"/>
          </w:rPr>
          <w:t>Розв</w:t>
        </w:r>
        <w:proofErr w:type="spellEnd"/>
        <w:r>
          <w:rPr>
            <w:rFonts w:ascii="TimesNewRomanPSMT" w:hAnsi="TimesNewRomanPSMT"/>
            <w:b/>
            <w:bCs/>
            <w:color w:val="000000"/>
            <w:sz w:val="24"/>
            <w:szCs w:val="24"/>
          </w:rPr>
          <w:t>'</w:t>
        </w:r>
        <w:proofErr w:type="spellStart"/>
        <w:r>
          <w:rPr>
            <w:rFonts w:ascii="TimesNewRomanPSMT" w:hAnsi="TimesNewRomanPSMT"/>
            <w:b/>
            <w:bCs/>
            <w:color w:val="000000"/>
            <w:sz w:val="24"/>
            <w:szCs w:val="24"/>
            <w:lang w:val="uk-UA"/>
          </w:rPr>
          <w:t>язання</w:t>
        </w:r>
      </w:ins>
      <w:proofErr w:type="spellEnd"/>
    </w:p>
    <w:p w:rsidR="00712214" w:rsidRDefault="00712214">
      <w:pPr>
        <w:spacing w:line="360" w:lineRule="auto"/>
        <w:rPr>
          <w:ins w:id="192" w:author="380638449363" w:date="2021-09-13T18:18:00Z"/>
          <w:rFonts w:ascii="Times New Roman" w:hAnsi="Times New Roman" w:cs="Times New Roman"/>
          <w:color w:val="000000"/>
          <w:sz w:val="24"/>
          <w:szCs w:val="24"/>
          <w:lang w:val="uk-UA"/>
        </w:rPr>
        <w:pPrChange w:id="193" w:author="380638449363" w:date="2021-09-13T18:17:00Z">
          <w:pPr>
            <w:spacing w:line="360" w:lineRule="auto"/>
            <w:ind w:firstLine="851"/>
            <w:jc w:val="both"/>
          </w:pPr>
        </w:pPrChange>
      </w:pPr>
      <w:ins w:id="194" w:author="380638449363" w:date="2021-09-13T18:17:00Z">
        <w:r w:rsidRPr="00712214">
          <w:rPr>
            <w:rFonts w:ascii="Times New Roman" w:hAnsi="Times New Roman" w:cs="Times New Roman"/>
            <w:color w:val="000000"/>
            <w:sz w:val="24"/>
            <w:szCs w:val="24"/>
            <w:lang w:val="uk-UA"/>
            <w:rPrChange w:id="195" w:author="380638449363" w:date="2021-09-13T18:17:00Z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rPrChange>
          </w:rPr>
          <w:t xml:space="preserve">Програмні специфікації </w:t>
        </w:r>
        <w:proofErr w:type="spellStart"/>
        <w:r w:rsidRPr="00712214">
          <w:rPr>
            <w:rFonts w:ascii="Times New Roman" w:hAnsi="Times New Roman" w:cs="Times New Roman"/>
            <w:color w:val="000000"/>
            <w:sz w:val="24"/>
            <w:szCs w:val="24"/>
            <w:lang w:val="uk-UA"/>
            <w:rPrChange w:id="196" w:author="380638449363" w:date="2021-09-13T18:17:00Z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rPrChange>
          </w:rPr>
          <w:t>запишемо</w:t>
        </w:r>
        <w:proofErr w:type="spellEnd"/>
        <w:r w:rsidRPr="00712214">
          <w:rPr>
            <w:rFonts w:ascii="Times New Roman" w:hAnsi="Times New Roman" w:cs="Times New Roman"/>
            <w:color w:val="000000"/>
            <w:sz w:val="24"/>
            <w:szCs w:val="24"/>
            <w:lang w:val="uk-UA"/>
            <w:rPrChange w:id="197" w:author="380638449363" w:date="2021-09-13T18:17:00Z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rPrChange>
          </w:rPr>
          <w:t xml:space="preserve"> у псевдокоді та графічній формі у вигляді блок-схеми.</w:t>
        </w:r>
      </w:ins>
    </w:p>
    <w:p w:rsidR="00712214" w:rsidRDefault="00712214">
      <w:pPr>
        <w:spacing w:line="360" w:lineRule="auto"/>
        <w:ind w:firstLine="708"/>
        <w:rPr>
          <w:ins w:id="198" w:author="380638449363" w:date="2021-09-13T18:20:00Z"/>
          <w:rFonts w:ascii="Times New Roman" w:hAnsi="Times New Roman" w:cs="Times New Roman"/>
          <w:color w:val="000000"/>
          <w:sz w:val="24"/>
          <w:szCs w:val="24"/>
          <w:lang w:val="uk-UA"/>
        </w:rPr>
        <w:pPrChange w:id="199" w:author="380638449363" w:date="2021-09-13T18:20:00Z">
          <w:pPr>
            <w:spacing w:line="360" w:lineRule="auto"/>
            <w:ind w:firstLine="851"/>
            <w:jc w:val="both"/>
          </w:pPr>
        </w:pPrChange>
      </w:pPr>
      <w:ins w:id="200" w:author="380638449363" w:date="2021-09-13T18:18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>Крок 1. Визначимо основні дії</w:t>
        </w:r>
      </w:ins>
      <w:ins w:id="201" w:author="380638449363" w:date="2021-09-13T18:20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>.</w:t>
        </w:r>
      </w:ins>
    </w:p>
    <w:p w:rsidR="00712214" w:rsidRDefault="00712214">
      <w:pPr>
        <w:spacing w:line="360" w:lineRule="auto"/>
        <w:ind w:firstLine="708"/>
        <w:rPr>
          <w:ins w:id="202" w:author="380638449363" w:date="2021-09-13T18:23:00Z"/>
          <w:rFonts w:ascii="Times New Roman" w:hAnsi="Times New Roman" w:cs="Times New Roman"/>
          <w:color w:val="000000"/>
          <w:sz w:val="24"/>
          <w:szCs w:val="24"/>
          <w:lang w:val="uk-UA"/>
        </w:rPr>
        <w:pPrChange w:id="203" w:author="380638449363" w:date="2021-09-13T18:20:00Z">
          <w:pPr>
            <w:spacing w:line="360" w:lineRule="auto"/>
            <w:ind w:firstLine="851"/>
            <w:jc w:val="both"/>
          </w:pPr>
        </w:pPrChange>
      </w:pPr>
      <w:ins w:id="204" w:author="380638449363" w:date="2021-09-13T18:20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Крок 2. Деталізуємо крок знаходження кількості сотень в </w:t>
        </w:r>
      </w:ins>
      <w:ins w:id="205" w:author="380638449363" w:date="2021-09-13T18:21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>заданому числі</w:t>
        </w:r>
      </w:ins>
      <w:ins w:id="206" w:author="380638449363" w:date="2021-09-13T18:23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>.</w:t>
        </w:r>
      </w:ins>
    </w:p>
    <w:p w:rsidR="00712214" w:rsidRDefault="00712214">
      <w:pPr>
        <w:spacing w:line="360" w:lineRule="auto"/>
        <w:ind w:firstLine="708"/>
        <w:rPr>
          <w:ins w:id="207" w:author="380638449363" w:date="2021-09-13T18:25:00Z"/>
          <w:rFonts w:ascii="Times New Roman" w:hAnsi="Times New Roman" w:cs="Times New Roman"/>
          <w:color w:val="000000"/>
          <w:sz w:val="24"/>
          <w:szCs w:val="24"/>
          <w:lang w:val="uk-UA"/>
        </w:rPr>
        <w:pPrChange w:id="208" w:author="380638449363" w:date="2021-09-13T18:20:00Z">
          <w:pPr>
            <w:spacing w:line="360" w:lineRule="auto"/>
            <w:ind w:firstLine="851"/>
            <w:jc w:val="both"/>
          </w:pPr>
        </w:pPrChange>
      </w:pPr>
      <w:ins w:id="209" w:author="380638449363" w:date="2021-09-13T18:23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>Крок 3. Деталізуємо крок знаходження кількості десятків в заданому числі.</w:t>
        </w:r>
      </w:ins>
    </w:p>
    <w:p w:rsidR="00712214" w:rsidRDefault="00712214" w:rsidP="00712214">
      <w:pPr>
        <w:spacing w:line="360" w:lineRule="auto"/>
        <w:ind w:firstLine="708"/>
        <w:rPr>
          <w:ins w:id="210" w:author="380638449363" w:date="2021-09-13T18:28:00Z"/>
          <w:rFonts w:ascii="Times New Roman" w:hAnsi="Times New Roman" w:cs="Times New Roman"/>
          <w:color w:val="000000"/>
          <w:sz w:val="24"/>
          <w:szCs w:val="24"/>
          <w:lang w:val="uk-UA"/>
        </w:rPr>
      </w:pPr>
      <w:ins w:id="211" w:author="380638449363" w:date="2021-09-13T18:25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>Крок 4. Деталізуємо крок знаходження кількості одиниць в заданому числі.</w:t>
        </w:r>
      </w:ins>
    </w:p>
    <w:p w:rsidR="00771473" w:rsidRDefault="00771473" w:rsidP="00712214">
      <w:pPr>
        <w:spacing w:line="360" w:lineRule="auto"/>
        <w:ind w:firstLine="708"/>
        <w:rPr>
          <w:ins w:id="212" w:author="380638449363" w:date="2021-09-13T19:08:00Z"/>
          <w:rFonts w:ascii="Times New Roman" w:hAnsi="Times New Roman" w:cs="Times New Roman"/>
          <w:color w:val="000000"/>
          <w:sz w:val="24"/>
          <w:szCs w:val="24"/>
          <w:lang w:val="uk-UA"/>
        </w:rPr>
      </w:pPr>
      <w:ins w:id="213" w:author="380638449363" w:date="2021-09-13T18:29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Крок 5. </w:t>
        </w:r>
      </w:ins>
      <w:ins w:id="214" w:author="380638449363" w:date="2021-09-13T18:39:00Z">
        <w:r w:rsidR="001F4F32"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Деталізуємо крок знаходження </w:t>
        </w:r>
      </w:ins>
      <w:ins w:id="215" w:author="380638449363" w:date="2021-09-13T18:40:00Z">
        <w:r w:rsidR="001F4F32"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>зміненого числа.</w:t>
        </w:r>
      </w:ins>
    </w:p>
    <w:p w:rsidR="005827F0" w:rsidRPr="00FF455C" w:rsidRDefault="005827F0">
      <w:pPr>
        <w:spacing w:line="360" w:lineRule="auto"/>
        <w:rPr>
          <w:ins w:id="216" w:author="380638449363" w:date="2021-09-13T18:25:00Z"/>
          <w:rFonts w:ascii="Times New Roman" w:hAnsi="Times New Roman" w:cs="Times New Roman"/>
          <w:color w:val="000000"/>
          <w:sz w:val="24"/>
          <w:szCs w:val="24"/>
          <w:lang w:val="uk-UA"/>
        </w:rPr>
        <w:pPrChange w:id="217" w:author="380638449363" w:date="2021-09-13T19:22:00Z">
          <w:pPr>
            <w:spacing w:line="360" w:lineRule="auto"/>
            <w:ind w:firstLine="708"/>
          </w:pPr>
        </w:pPrChange>
      </w:pPr>
      <w:ins w:id="218" w:author="380638449363" w:date="2021-09-13T19:08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ab/>
        </w:r>
      </w:ins>
    </w:p>
    <w:p w:rsidR="00712214" w:rsidRDefault="005827F0">
      <w:pPr>
        <w:spacing w:line="360" w:lineRule="auto"/>
        <w:rPr>
          <w:ins w:id="219" w:author="380638449363" w:date="2021-09-13T19:09:00Z"/>
          <w:rFonts w:ascii="Times New Roman" w:hAnsi="Times New Roman" w:cs="Times New Roman"/>
          <w:b/>
          <w:color w:val="000000"/>
          <w:sz w:val="24"/>
          <w:szCs w:val="24"/>
          <w:lang w:val="uk-UA"/>
        </w:rPr>
        <w:pPrChange w:id="220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21" w:author="380638449363" w:date="2021-09-13T19:09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lastRenderedPageBreak/>
          <w:t>Псевдокод</w:t>
        </w:r>
      </w:ins>
    </w:p>
    <w:p w:rsidR="005827F0" w:rsidRDefault="005827F0">
      <w:pPr>
        <w:spacing w:line="360" w:lineRule="auto"/>
        <w:rPr>
          <w:ins w:id="222" w:author="380638449363" w:date="2021-09-13T19:10:00Z"/>
          <w:rFonts w:ascii="Times New Roman" w:hAnsi="Times New Roman" w:cs="Times New Roman"/>
          <w:i/>
          <w:color w:val="000000"/>
          <w:sz w:val="24"/>
          <w:szCs w:val="24"/>
          <w:lang w:val="uk-UA"/>
        </w:rPr>
        <w:pPrChange w:id="223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24" w:author="380638449363" w:date="2021-09-13T19:09:00Z">
        <w:r>
          <w:rPr>
            <w:rFonts w:ascii="Times New Roman" w:hAnsi="Times New Roman" w:cs="Times New Roman"/>
            <w:i/>
            <w:color w:val="000000"/>
            <w:sz w:val="24"/>
            <w:szCs w:val="24"/>
            <w:lang w:val="uk-UA"/>
          </w:rPr>
          <w:t>Крок 1</w:t>
        </w:r>
      </w:ins>
    </w:p>
    <w:p w:rsidR="005827F0" w:rsidRDefault="005827F0">
      <w:pPr>
        <w:spacing w:line="360" w:lineRule="auto"/>
        <w:rPr>
          <w:ins w:id="225" w:author="380638449363" w:date="2021-09-13T19:10:00Z"/>
          <w:rFonts w:ascii="Times New Roman" w:hAnsi="Times New Roman" w:cs="Times New Roman"/>
          <w:b/>
          <w:color w:val="000000"/>
          <w:sz w:val="24"/>
          <w:szCs w:val="24"/>
          <w:lang w:val="uk-UA"/>
        </w:rPr>
        <w:pPrChange w:id="226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27" w:author="380638449363" w:date="2021-09-13T19:10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початок</w:t>
        </w:r>
      </w:ins>
    </w:p>
    <w:p w:rsidR="005827F0" w:rsidRDefault="005827F0">
      <w:pPr>
        <w:spacing w:line="360" w:lineRule="auto"/>
        <w:rPr>
          <w:ins w:id="228" w:author="380638449363" w:date="2021-09-13T19:14:00Z"/>
          <w:rFonts w:ascii="Times New Roman" w:hAnsi="Times New Roman" w:cs="Times New Roman"/>
          <w:color w:val="000000"/>
          <w:sz w:val="24"/>
          <w:szCs w:val="24"/>
          <w:lang w:val="en-US"/>
        </w:rPr>
        <w:pPrChange w:id="229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30" w:author="380638449363" w:date="2021-09-13T19:10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ab/>
        </w:r>
      </w:ins>
      <w:ins w:id="231" w:author="380638449363" w:date="2021-09-13T19:11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введення 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</w:ins>
      <w:proofErr w:type="spellEnd"/>
    </w:p>
    <w:p w:rsidR="00FF455C" w:rsidRDefault="00FF455C">
      <w:pPr>
        <w:spacing w:line="360" w:lineRule="auto"/>
        <w:rPr>
          <w:ins w:id="232" w:author="380638449363" w:date="2021-09-13T19:14:00Z"/>
          <w:rFonts w:ascii="Times New Roman" w:hAnsi="Times New Roman" w:cs="Times New Roman"/>
          <w:color w:val="000000"/>
          <w:sz w:val="24"/>
          <w:szCs w:val="24"/>
          <w:lang w:val="en-US"/>
        </w:rPr>
        <w:pPrChange w:id="233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34" w:author="380638449363" w:date="2021-09-13T19:14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uk-UA"/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en-US"/>
          </w:rPr>
          <w:t>H</w:t>
        </w:r>
        <w:r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en-US"/>
          </w:rPr>
          <w:t>undreds</w:t>
        </w:r>
      </w:ins>
    </w:p>
    <w:p w:rsidR="00FF455C" w:rsidRDefault="00FF455C">
      <w:pPr>
        <w:spacing w:line="360" w:lineRule="auto"/>
        <w:rPr>
          <w:ins w:id="235" w:author="380638449363" w:date="2021-09-13T19:14:00Z"/>
          <w:rFonts w:ascii="Times New Roman" w:hAnsi="Times New Roman" w:cs="Times New Roman"/>
          <w:color w:val="000000"/>
          <w:sz w:val="24"/>
          <w:szCs w:val="24"/>
          <w:lang w:val="en-US"/>
        </w:rPr>
        <w:pPrChange w:id="236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37" w:author="380638449363" w:date="2021-09-13T19:14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D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ozens</w:t>
        </w:r>
      </w:ins>
    </w:p>
    <w:p w:rsidR="00FF455C" w:rsidRDefault="00FF455C">
      <w:pPr>
        <w:spacing w:line="360" w:lineRule="auto"/>
        <w:rPr>
          <w:ins w:id="238" w:author="380638449363" w:date="2021-09-13T19:16:00Z"/>
          <w:rFonts w:ascii="Times New Roman" w:hAnsi="Times New Roman" w:cs="Times New Roman"/>
          <w:color w:val="000000"/>
          <w:sz w:val="24"/>
          <w:szCs w:val="24"/>
          <w:lang w:val="en-US"/>
        </w:rPr>
        <w:pPrChange w:id="239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40" w:author="380638449363" w:date="2021-09-13T19:14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nits</w:t>
        </w:r>
      </w:ins>
    </w:p>
    <w:p w:rsidR="00FF455C" w:rsidRDefault="00FF455C">
      <w:pPr>
        <w:spacing w:line="360" w:lineRule="auto"/>
        <w:rPr>
          <w:ins w:id="241" w:author="380638449363" w:date="2021-09-13T19:16:00Z"/>
          <w:rFonts w:ascii="Times New Roman" w:hAnsi="Times New Roman" w:cs="Times New Roman"/>
          <w:color w:val="000000"/>
          <w:sz w:val="24"/>
          <w:szCs w:val="24"/>
          <w:lang w:val="en-US"/>
        </w:rPr>
        <w:pPrChange w:id="242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43" w:author="380638449363" w:date="2021-09-13T19:16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R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es</w:t>
        </w:r>
      </w:ins>
    </w:p>
    <w:p w:rsidR="00FF455C" w:rsidRDefault="00FF455C">
      <w:pPr>
        <w:spacing w:line="360" w:lineRule="auto"/>
        <w:rPr>
          <w:ins w:id="244" w:author="380638449363" w:date="2021-09-13T19:18:00Z"/>
          <w:rFonts w:ascii="Times New Roman" w:hAnsi="Times New Roman" w:cs="Times New Roman"/>
          <w:color w:val="000000"/>
          <w:sz w:val="24"/>
          <w:szCs w:val="24"/>
          <w:lang w:val="en-US"/>
        </w:rPr>
        <w:pPrChange w:id="245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46" w:author="380638449363" w:date="2021-09-13T19:16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кінець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</w:ins>
    </w:p>
    <w:p w:rsidR="00FF455C" w:rsidRDefault="00FF455C">
      <w:pPr>
        <w:spacing w:line="360" w:lineRule="auto"/>
        <w:rPr>
          <w:ins w:id="247" w:author="380638449363" w:date="2021-09-13T19:18:00Z"/>
          <w:rFonts w:ascii="Times New Roman" w:hAnsi="Times New Roman" w:cs="Times New Roman"/>
          <w:i/>
          <w:color w:val="000000"/>
          <w:sz w:val="24"/>
          <w:szCs w:val="24"/>
          <w:lang w:val="uk-UA"/>
        </w:rPr>
        <w:pPrChange w:id="248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49" w:author="380638449363" w:date="2021-09-13T19:18:00Z">
        <w:r>
          <w:rPr>
            <w:rFonts w:ascii="Times New Roman" w:hAnsi="Times New Roman" w:cs="Times New Roman"/>
            <w:i/>
            <w:color w:val="000000"/>
            <w:sz w:val="24"/>
            <w:szCs w:val="24"/>
            <w:lang w:val="uk-UA"/>
          </w:rPr>
          <w:t>Крок 2</w:t>
        </w:r>
      </w:ins>
    </w:p>
    <w:p w:rsidR="00FF455C" w:rsidRDefault="00FF455C">
      <w:pPr>
        <w:spacing w:line="360" w:lineRule="auto"/>
        <w:rPr>
          <w:ins w:id="250" w:author="380638449363" w:date="2021-09-13T19:19:00Z"/>
          <w:rFonts w:ascii="Times New Roman" w:hAnsi="Times New Roman" w:cs="Times New Roman"/>
          <w:b/>
          <w:color w:val="000000"/>
          <w:sz w:val="24"/>
          <w:szCs w:val="24"/>
          <w:lang w:val="uk-UA"/>
        </w:rPr>
        <w:pPrChange w:id="251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52" w:author="380638449363" w:date="2021-09-13T19:19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початок</w:t>
        </w:r>
      </w:ins>
    </w:p>
    <w:p w:rsidR="00FF455C" w:rsidRPr="000D6BD3" w:rsidRDefault="00FF455C" w:rsidP="00FF455C">
      <w:pPr>
        <w:spacing w:line="360" w:lineRule="auto"/>
        <w:rPr>
          <w:ins w:id="253" w:author="380638449363" w:date="2021-09-13T19:19:00Z"/>
          <w:rFonts w:ascii="Times New Roman" w:hAnsi="Times New Roman" w:cs="Times New Roman"/>
          <w:color w:val="000000"/>
          <w:sz w:val="24"/>
          <w:szCs w:val="24"/>
          <w:rPrChange w:id="254" w:author="380638449363" w:date="2021-09-13T20:24:00Z">
            <w:rPr>
              <w:ins w:id="255" w:author="380638449363" w:date="2021-09-13T19:19:00Z"/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</w:pPr>
      <w:ins w:id="256" w:author="380638449363" w:date="2021-09-13T19:19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введення 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  <w:proofErr w:type="spellEnd"/>
      </w:ins>
    </w:p>
    <w:p w:rsidR="00FF455C" w:rsidRPr="00FF455C" w:rsidRDefault="00FF455C" w:rsidP="00FF455C">
      <w:pPr>
        <w:spacing w:line="360" w:lineRule="auto"/>
        <w:rPr>
          <w:ins w:id="257" w:author="380638449363" w:date="2021-09-13T19:19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258" w:author="380638449363" w:date="2021-09-13T19:19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H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undreds:=</w:t>
        </w:r>
      </w:ins>
      <w:proofErr w:type="gramEnd"/>
      <w:ins w:id="259" w:author="380638449363" w:date="2021-09-13T19:20:00Z"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  <w:proofErr w:type="spell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div 100</w:t>
        </w:r>
      </w:ins>
    </w:p>
    <w:p w:rsidR="00FF455C" w:rsidRPr="00FF455C" w:rsidRDefault="00FF455C" w:rsidP="00FF455C">
      <w:pPr>
        <w:spacing w:line="360" w:lineRule="auto"/>
        <w:rPr>
          <w:ins w:id="260" w:author="380638449363" w:date="2021-09-13T19:19:00Z"/>
          <w:rFonts w:ascii="Times New Roman" w:hAnsi="Times New Roman" w:cs="Times New Roman"/>
          <w:color w:val="000000"/>
          <w:sz w:val="24"/>
          <w:szCs w:val="24"/>
          <w:u w:val="single"/>
          <w:lang w:val="en-US"/>
          <w:rPrChange w:id="261" w:author="380638449363" w:date="2021-09-13T19:19:00Z">
            <w:rPr>
              <w:ins w:id="262" w:author="380638449363" w:date="2021-09-13T19:19:00Z"/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</w:pPr>
      <w:ins w:id="263" w:author="380638449363" w:date="2021-09-13T19:19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 w:rsidRPr="00FF455C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uk-UA"/>
            <w:rPrChange w:id="264" w:author="380638449363" w:date="2021-09-13T19:19:00Z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rPrChange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en-US"/>
          </w:rPr>
          <w:t>D</w:t>
        </w:r>
        <w:r w:rsidRPr="00FF455C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en-US"/>
            <w:rPrChange w:id="265" w:author="380638449363" w:date="2021-09-13T19:19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>ozens</w:t>
        </w:r>
      </w:ins>
    </w:p>
    <w:p w:rsidR="00FF455C" w:rsidRDefault="00FF455C" w:rsidP="00FF455C">
      <w:pPr>
        <w:spacing w:line="360" w:lineRule="auto"/>
        <w:rPr>
          <w:ins w:id="266" w:author="380638449363" w:date="2021-09-13T19:19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267" w:author="380638449363" w:date="2021-09-13T19:19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nits</w:t>
        </w:r>
      </w:ins>
    </w:p>
    <w:p w:rsidR="00FF455C" w:rsidRDefault="00FF455C">
      <w:pPr>
        <w:spacing w:line="360" w:lineRule="auto"/>
        <w:rPr>
          <w:ins w:id="268" w:author="380638449363" w:date="2021-09-13T19:19:00Z"/>
          <w:rFonts w:ascii="Times New Roman" w:hAnsi="Times New Roman" w:cs="Times New Roman"/>
          <w:b/>
          <w:color w:val="000000"/>
          <w:sz w:val="24"/>
          <w:szCs w:val="24"/>
          <w:lang w:val="uk-UA"/>
        </w:rPr>
        <w:pPrChange w:id="269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70" w:author="380638449363" w:date="2021-09-13T19:19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R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es</w:t>
        </w:r>
      </w:ins>
    </w:p>
    <w:p w:rsidR="00FF455C" w:rsidRDefault="00FF455C">
      <w:pPr>
        <w:spacing w:line="360" w:lineRule="auto"/>
        <w:rPr>
          <w:ins w:id="271" w:author="380638449363" w:date="2021-09-13T19:20:00Z"/>
          <w:rFonts w:ascii="Times New Roman" w:hAnsi="Times New Roman" w:cs="Times New Roman"/>
          <w:b/>
          <w:color w:val="000000"/>
          <w:sz w:val="24"/>
          <w:szCs w:val="24"/>
          <w:lang w:val="uk-UA"/>
        </w:rPr>
        <w:pPrChange w:id="272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73" w:author="380638449363" w:date="2021-09-13T19:20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кінець</w:t>
        </w:r>
      </w:ins>
    </w:p>
    <w:p w:rsidR="00FF455C" w:rsidRDefault="00FF455C">
      <w:pPr>
        <w:spacing w:line="360" w:lineRule="auto"/>
        <w:rPr>
          <w:ins w:id="274" w:author="380638449363" w:date="2021-09-13T19:20:00Z"/>
          <w:rFonts w:ascii="Times New Roman" w:hAnsi="Times New Roman" w:cs="Times New Roman"/>
          <w:i/>
          <w:color w:val="000000"/>
          <w:sz w:val="24"/>
          <w:szCs w:val="24"/>
          <w:lang w:val="uk-UA"/>
        </w:rPr>
        <w:pPrChange w:id="275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76" w:author="380638449363" w:date="2021-09-13T19:20:00Z">
        <w:r>
          <w:rPr>
            <w:rFonts w:ascii="Times New Roman" w:hAnsi="Times New Roman" w:cs="Times New Roman"/>
            <w:i/>
            <w:color w:val="000000"/>
            <w:sz w:val="24"/>
            <w:szCs w:val="24"/>
            <w:lang w:val="uk-UA"/>
          </w:rPr>
          <w:t>Крок 3</w:t>
        </w:r>
      </w:ins>
    </w:p>
    <w:p w:rsidR="00FF455C" w:rsidRDefault="00FF455C">
      <w:pPr>
        <w:spacing w:line="360" w:lineRule="auto"/>
        <w:rPr>
          <w:ins w:id="277" w:author="380638449363" w:date="2021-09-13T19:20:00Z"/>
          <w:rFonts w:ascii="Times New Roman" w:hAnsi="Times New Roman" w:cs="Times New Roman"/>
          <w:color w:val="000000"/>
          <w:sz w:val="24"/>
          <w:szCs w:val="24"/>
          <w:lang w:val="en-US"/>
        </w:rPr>
        <w:pPrChange w:id="278" w:author="380638449363" w:date="2021-09-13T19:09:00Z">
          <w:pPr>
            <w:spacing w:line="360" w:lineRule="auto"/>
            <w:ind w:firstLine="851"/>
            <w:jc w:val="both"/>
          </w:pPr>
        </w:pPrChange>
      </w:pPr>
      <w:ins w:id="279" w:author="380638449363" w:date="2021-09-13T19:20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початок</w:t>
        </w:r>
      </w:ins>
      <w:ins w:id="280" w:author="380638449363" w:date="2021-09-13T19:16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</w:ins>
    </w:p>
    <w:p w:rsidR="00FF455C" w:rsidRDefault="00FF455C" w:rsidP="00FF455C">
      <w:pPr>
        <w:spacing w:line="360" w:lineRule="auto"/>
        <w:rPr>
          <w:ins w:id="281" w:author="380638449363" w:date="2021-09-13T19:21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282" w:author="380638449363" w:date="2021-09-13T19:20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</w:ins>
      <w:ins w:id="283" w:author="380638449363" w:date="2021-09-13T19:21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введення 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  <w:proofErr w:type="spellEnd"/>
      </w:ins>
    </w:p>
    <w:p w:rsidR="00FF455C" w:rsidRPr="00C50CF5" w:rsidRDefault="00FF455C" w:rsidP="00FF455C">
      <w:pPr>
        <w:spacing w:line="360" w:lineRule="auto"/>
        <w:rPr>
          <w:ins w:id="284" w:author="380638449363" w:date="2021-09-13T19:21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285" w:author="380638449363" w:date="2021-09-13T19:21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H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undreds:=</w:t>
        </w:r>
        <w:proofErr w:type="gramEnd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  <w:proofErr w:type="spell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div 100</w:t>
        </w:r>
      </w:ins>
    </w:p>
    <w:p w:rsidR="00FF455C" w:rsidRPr="00FF455C" w:rsidRDefault="00FF455C" w:rsidP="00FF455C">
      <w:pPr>
        <w:spacing w:line="360" w:lineRule="auto"/>
        <w:rPr>
          <w:ins w:id="286" w:author="380638449363" w:date="2021-09-13T19:21:00Z"/>
          <w:rFonts w:ascii="Times New Roman" w:hAnsi="Times New Roman" w:cs="Times New Roman"/>
          <w:color w:val="000000"/>
          <w:sz w:val="24"/>
          <w:szCs w:val="24"/>
          <w:lang w:val="en-US"/>
          <w:rPrChange w:id="287" w:author="380638449363" w:date="2021-09-13T19:21:00Z">
            <w:rPr>
              <w:ins w:id="288" w:author="380638449363" w:date="2021-09-13T19:21:00Z"/>
              <w:rFonts w:ascii="Times New Roman" w:hAnsi="Times New Roman" w:cs="Times New Roman"/>
              <w:color w:val="000000"/>
              <w:sz w:val="24"/>
              <w:szCs w:val="24"/>
              <w:u w:val="single"/>
              <w:lang w:val="en-US"/>
            </w:rPr>
          </w:rPrChange>
        </w:rPr>
      </w:pPr>
      <w:ins w:id="289" w:author="380638449363" w:date="2021-09-13T19:21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Dozens:=</w:t>
        </w:r>
        <w:proofErr w:type="gramEnd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(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  <w:proofErr w:type="spell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div 10) mod 10</w:t>
        </w:r>
      </w:ins>
    </w:p>
    <w:p w:rsidR="00FF455C" w:rsidRPr="00FF455C" w:rsidRDefault="00FF455C" w:rsidP="00FF455C">
      <w:pPr>
        <w:spacing w:line="360" w:lineRule="auto"/>
        <w:rPr>
          <w:ins w:id="290" w:author="380638449363" w:date="2021-09-13T19:21:00Z"/>
          <w:rFonts w:ascii="Times New Roman" w:hAnsi="Times New Roman" w:cs="Times New Roman"/>
          <w:color w:val="000000"/>
          <w:sz w:val="24"/>
          <w:szCs w:val="24"/>
          <w:u w:val="single"/>
          <w:lang w:val="en-US"/>
          <w:rPrChange w:id="291" w:author="380638449363" w:date="2021-09-13T19:21:00Z">
            <w:rPr>
              <w:ins w:id="292" w:author="380638449363" w:date="2021-09-13T19:21:00Z"/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</w:pPr>
      <w:ins w:id="293" w:author="380638449363" w:date="2021-09-13T19:21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 w:rsidRPr="00FF455C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uk-UA"/>
            <w:rPrChange w:id="294" w:author="380638449363" w:date="2021-09-13T19:21:00Z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rPrChange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en-US"/>
          </w:rPr>
          <w:t>U</w:t>
        </w:r>
        <w:r w:rsidRPr="00FF455C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en-US"/>
            <w:rPrChange w:id="295" w:author="380638449363" w:date="2021-09-13T19:21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>nits</w:t>
        </w:r>
      </w:ins>
    </w:p>
    <w:p w:rsidR="00FF455C" w:rsidRDefault="00FF455C" w:rsidP="00FF455C">
      <w:pPr>
        <w:spacing w:line="360" w:lineRule="auto"/>
        <w:rPr>
          <w:ins w:id="296" w:author="380638449363" w:date="2021-09-13T19:21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297" w:author="380638449363" w:date="2021-09-13T19:21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обчислення значення </w:t>
        </w:r>
      </w:ins>
      <w:ins w:id="298" w:author="380638449363" w:date="2021-09-13T19:25:00Z"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R</w:t>
        </w:r>
      </w:ins>
      <w:ins w:id="299" w:author="380638449363" w:date="2021-09-13T19:21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es</w:t>
        </w:r>
      </w:ins>
    </w:p>
    <w:p w:rsidR="00FF455C" w:rsidRDefault="00FF455C" w:rsidP="00FF455C">
      <w:pPr>
        <w:spacing w:line="360" w:lineRule="auto"/>
        <w:rPr>
          <w:ins w:id="300" w:author="380638449363" w:date="2021-09-13T19:23:00Z"/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ins w:id="301" w:author="380638449363" w:date="2021-09-13T19:22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кінець</w:t>
        </w:r>
      </w:ins>
    </w:p>
    <w:p w:rsidR="00FF455C" w:rsidRDefault="00FF455C" w:rsidP="00FF455C">
      <w:pPr>
        <w:spacing w:line="360" w:lineRule="auto"/>
        <w:rPr>
          <w:ins w:id="302" w:author="380638449363" w:date="2021-09-13T19:23:00Z"/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ins w:id="303" w:author="380638449363" w:date="2021-09-13T19:23:00Z">
        <w:r>
          <w:rPr>
            <w:rFonts w:ascii="Times New Roman" w:hAnsi="Times New Roman" w:cs="Times New Roman"/>
            <w:i/>
            <w:color w:val="000000"/>
            <w:sz w:val="24"/>
            <w:szCs w:val="24"/>
            <w:lang w:val="uk-UA"/>
          </w:rPr>
          <w:lastRenderedPageBreak/>
          <w:t>Крок 4</w:t>
        </w:r>
      </w:ins>
    </w:p>
    <w:p w:rsidR="00FF455C" w:rsidRDefault="00FF455C" w:rsidP="00FF455C">
      <w:pPr>
        <w:spacing w:line="360" w:lineRule="auto"/>
        <w:rPr>
          <w:ins w:id="304" w:author="380638449363" w:date="2021-09-13T19:23:00Z"/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ins w:id="305" w:author="380638449363" w:date="2021-09-13T19:23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початок</w:t>
        </w:r>
      </w:ins>
    </w:p>
    <w:p w:rsidR="00FF455C" w:rsidRDefault="00FF455C" w:rsidP="00FF455C">
      <w:pPr>
        <w:spacing w:line="360" w:lineRule="auto"/>
        <w:rPr>
          <w:ins w:id="306" w:author="380638449363" w:date="2021-09-13T19:24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307" w:author="380638449363" w:date="2021-09-13T19:23:00Z">
        <w:r>
          <w:rPr>
            <w:rFonts w:ascii="Times New Roman" w:hAnsi="Times New Roman" w:cs="Times New Roman"/>
            <w:i/>
            <w:color w:val="000000"/>
            <w:sz w:val="24"/>
            <w:szCs w:val="24"/>
            <w:lang w:val="uk-UA"/>
          </w:rPr>
          <w:tab/>
        </w:r>
      </w:ins>
      <w:ins w:id="308" w:author="380638449363" w:date="2021-09-13T19:24:00Z"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введення 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  <w:proofErr w:type="spellEnd"/>
      </w:ins>
    </w:p>
    <w:p w:rsidR="00FF455C" w:rsidRPr="00C50CF5" w:rsidRDefault="00FF455C" w:rsidP="00FF455C">
      <w:pPr>
        <w:spacing w:line="360" w:lineRule="auto"/>
        <w:rPr>
          <w:ins w:id="309" w:author="380638449363" w:date="2021-09-13T19:24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310" w:author="380638449363" w:date="2021-09-13T19:24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H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undreds:=</w:t>
        </w:r>
        <w:proofErr w:type="gramEnd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  <w:proofErr w:type="spell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div 100</w:t>
        </w:r>
      </w:ins>
    </w:p>
    <w:p w:rsidR="00FF455C" w:rsidRPr="00C50CF5" w:rsidRDefault="00FF455C" w:rsidP="00FF455C">
      <w:pPr>
        <w:spacing w:line="360" w:lineRule="auto"/>
        <w:rPr>
          <w:ins w:id="311" w:author="380638449363" w:date="2021-09-13T19:24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312" w:author="380638449363" w:date="2021-09-13T19:24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Dozens:=</w:t>
        </w:r>
        <w:proofErr w:type="gramEnd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(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</w:t>
        </w:r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um</w:t>
        </w:r>
        <w:proofErr w:type="spell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div 10) mod 10</w:t>
        </w:r>
      </w:ins>
    </w:p>
    <w:p w:rsidR="00FF455C" w:rsidRPr="00E15833" w:rsidRDefault="00FF455C" w:rsidP="00FF455C">
      <w:pPr>
        <w:spacing w:line="360" w:lineRule="auto"/>
        <w:rPr>
          <w:ins w:id="313" w:author="380638449363" w:date="2021-09-13T19:24:00Z"/>
          <w:rFonts w:ascii="Times New Roman" w:hAnsi="Times New Roman" w:cs="Times New Roman"/>
          <w:color w:val="000000"/>
          <w:sz w:val="24"/>
          <w:szCs w:val="24"/>
          <w:lang w:val="en-US"/>
          <w:rPrChange w:id="314" w:author="380638449363" w:date="2021-09-13T19:24:00Z">
            <w:rPr>
              <w:ins w:id="315" w:author="380638449363" w:date="2021-09-13T19:24:00Z"/>
              <w:rFonts w:ascii="Times New Roman" w:hAnsi="Times New Roman" w:cs="Times New Roman"/>
              <w:color w:val="000000"/>
              <w:sz w:val="24"/>
              <w:szCs w:val="24"/>
              <w:u w:val="single"/>
              <w:lang w:val="en-US"/>
            </w:rPr>
          </w:rPrChange>
        </w:rPr>
      </w:pPr>
      <w:ins w:id="316" w:author="380638449363" w:date="2021-09-13T19:24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</w:ins>
      <w:proofErr w:type="gramStart"/>
      <w:ins w:id="317" w:author="380638449363" w:date="2021-09-13T19:28:00Z"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</w:t>
        </w:r>
      </w:ins>
      <w:ins w:id="318" w:author="380638449363" w:date="2021-09-13T19:24:00Z"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nits:=</w:t>
        </w:r>
        <w:proofErr w:type="gramEnd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</w:t>
        </w:r>
        <w:proofErr w:type="spellStart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Num</w:t>
        </w:r>
        <w:proofErr w:type="spellEnd"/>
        <w:r w:rsidR="00E15833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mod 10</w:t>
        </w:r>
      </w:ins>
    </w:p>
    <w:p w:rsidR="00FF455C" w:rsidRPr="00E15833" w:rsidRDefault="00FF455C" w:rsidP="00FF455C">
      <w:pPr>
        <w:spacing w:line="360" w:lineRule="auto"/>
        <w:rPr>
          <w:ins w:id="319" w:author="380638449363" w:date="2021-09-13T19:24:00Z"/>
          <w:rFonts w:ascii="Times New Roman" w:hAnsi="Times New Roman" w:cs="Times New Roman"/>
          <w:color w:val="000000"/>
          <w:sz w:val="24"/>
          <w:szCs w:val="24"/>
          <w:u w:val="single"/>
          <w:lang w:val="en-US"/>
          <w:rPrChange w:id="320" w:author="380638449363" w:date="2021-09-13T19:24:00Z">
            <w:rPr>
              <w:ins w:id="321" w:author="380638449363" w:date="2021-09-13T19:24:00Z"/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</w:pPr>
      <w:ins w:id="322" w:author="380638449363" w:date="2021-09-13T19:24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r w:rsidRPr="00E15833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uk-UA"/>
            <w:rPrChange w:id="323" w:author="380638449363" w:date="2021-09-13T19:24:00Z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rPrChange>
          </w:rPr>
          <w:t xml:space="preserve">обчислення значення </w:t>
        </w:r>
        <w:r w:rsidR="00E15833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en-US"/>
          </w:rPr>
          <w:t>R</w:t>
        </w:r>
        <w:r w:rsidRPr="00E15833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en-US"/>
            <w:rPrChange w:id="324" w:author="380638449363" w:date="2021-09-13T19:24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>es</w:t>
        </w:r>
      </w:ins>
    </w:p>
    <w:p w:rsidR="00FF455C" w:rsidRDefault="00FF455C" w:rsidP="00FF455C">
      <w:pPr>
        <w:spacing w:line="360" w:lineRule="auto"/>
        <w:rPr>
          <w:ins w:id="325" w:author="380638449363" w:date="2021-09-13T19:27:00Z"/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ins w:id="326" w:author="380638449363" w:date="2021-09-13T19:24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кінець</w:t>
        </w:r>
      </w:ins>
    </w:p>
    <w:p w:rsidR="00E15833" w:rsidRDefault="00E15833" w:rsidP="00FF455C">
      <w:pPr>
        <w:spacing w:line="360" w:lineRule="auto"/>
        <w:rPr>
          <w:ins w:id="327" w:author="380638449363" w:date="2021-09-13T19:28:00Z"/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ins w:id="328" w:author="380638449363" w:date="2021-09-13T19:28:00Z">
        <w:r>
          <w:rPr>
            <w:rFonts w:ascii="Times New Roman" w:hAnsi="Times New Roman" w:cs="Times New Roman"/>
            <w:i/>
            <w:color w:val="000000"/>
            <w:sz w:val="24"/>
            <w:szCs w:val="24"/>
            <w:lang w:val="uk-UA"/>
          </w:rPr>
          <w:t>Крок 5</w:t>
        </w:r>
      </w:ins>
    </w:p>
    <w:p w:rsidR="00E15833" w:rsidRDefault="00E15833" w:rsidP="00FF455C">
      <w:pPr>
        <w:spacing w:line="360" w:lineRule="auto"/>
        <w:rPr>
          <w:ins w:id="329" w:author="380638449363" w:date="2021-09-13T19:28:00Z"/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ins w:id="330" w:author="380638449363" w:date="2021-09-13T19:28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початок</w:t>
        </w:r>
      </w:ins>
    </w:p>
    <w:p w:rsidR="00E15833" w:rsidRDefault="00E15833" w:rsidP="00E15833">
      <w:pPr>
        <w:spacing w:line="360" w:lineRule="auto"/>
        <w:rPr>
          <w:ins w:id="331" w:author="380638449363" w:date="2021-09-13T19:28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332" w:author="380638449363" w:date="2021-09-13T19:28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 xml:space="preserve">введення </w:t>
        </w:r>
        <w:proofErr w:type="spellStart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Num</w:t>
        </w:r>
        <w:proofErr w:type="spellEnd"/>
      </w:ins>
    </w:p>
    <w:p w:rsidR="00E15833" w:rsidRPr="00C50CF5" w:rsidRDefault="00E15833" w:rsidP="00E15833">
      <w:pPr>
        <w:spacing w:line="360" w:lineRule="auto"/>
        <w:rPr>
          <w:ins w:id="333" w:author="380638449363" w:date="2021-09-13T19:28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334" w:author="380638449363" w:date="2021-09-13T19:28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Hundreds:=</w:t>
        </w:r>
        <w:proofErr w:type="gram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Num</w:t>
        </w:r>
        <w:proofErr w:type="spell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div 100</w:t>
        </w:r>
      </w:ins>
    </w:p>
    <w:p w:rsidR="00E15833" w:rsidRPr="00C50CF5" w:rsidRDefault="00E15833" w:rsidP="00E15833">
      <w:pPr>
        <w:spacing w:line="360" w:lineRule="auto"/>
        <w:rPr>
          <w:ins w:id="335" w:author="380638449363" w:date="2021-09-13T19:28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336" w:author="380638449363" w:date="2021-09-13T19:28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Dozens:=</w:t>
        </w:r>
        <w:proofErr w:type="gram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(</w:t>
        </w:r>
        <w:proofErr w:type="spellStart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Num</w:t>
        </w:r>
        <w:proofErr w:type="spell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div 10) mod 10</w:t>
        </w:r>
      </w:ins>
    </w:p>
    <w:p w:rsidR="00E15833" w:rsidRPr="00C50CF5" w:rsidRDefault="00E15833" w:rsidP="00E15833">
      <w:pPr>
        <w:spacing w:line="360" w:lineRule="auto"/>
        <w:rPr>
          <w:ins w:id="337" w:author="380638449363" w:date="2021-09-13T19:28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338" w:author="380638449363" w:date="2021-09-13T19:28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Units:=</w:t>
        </w:r>
        <w:proofErr w:type="gram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Num</w:t>
        </w:r>
        <w:proofErr w:type="spellEnd"/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 xml:space="preserve"> mod 10</w:t>
        </w:r>
      </w:ins>
    </w:p>
    <w:p w:rsidR="00E15833" w:rsidRDefault="00E15833" w:rsidP="00E15833">
      <w:pPr>
        <w:spacing w:line="360" w:lineRule="auto"/>
        <w:rPr>
          <w:ins w:id="339" w:author="380638449363" w:date="2021-09-13T19:30:00Z"/>
          <w:rFonts w:ascii="Times New Roman" w:hAnsi="Times New Roman" w:cs="Times New Roman"/>
          <w:color w:val="000000"/>
          <w:sz w:val="24"/>
          <w:szCs w:val="24"/>
          <w:lang w:val="en-US"/>
        </w:rPr>
      </w:pPr>
      <w:ins w:id="340" w:author="380638449363" w:date="2021-09-13T19:28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ab/>
        </w:r>
        <w:proofErr w:type="gramStart"/>
        <w:r w:rsidRPr="00E15833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341" w:author="380638449363" w:date="2021-09-13T19:29:00Z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rPrChange>
          </w:rPr>
          <w:t>Res:=</w:t>
        </w:r>
        <w:proofErr w:type="gramEnd"/>
        <w:r w:rsidRPr="00E15833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342" w:author="380638449363" w:date="2021-09-13T19:29:00Z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rPrChange>
          </w:rPr>
          <w:t xml:space="preserve"> </w:t>
        </w:r>
      </w:ins>
      <w:ins w:id="343" w:author="380638449363" w:date="2021-09-13T19:29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Dozens*100 + Hundreds</w:t>
        </w:r>
      </w:ins>
      <w:ins w:id="344" w:author="380638449363" w:date="2021-09-13T19:30:00Z">
        <w:r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*10 + Units</w:t>
        </w:r>
      </w:ins>
    </w:p>
    <w:p w:rsidR="00E15833" w:rsidRDefault="007E11D5" w:rsidP="00E15833">
      <w:pPr>
        <w:spacing w:line="360" w:lineRule="auto"/>
        <w:rPr>
          <w:ins w:id="345" w:author="380638449363" w:date="2021-09-13T19:39:00Z"/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ins w:id="346" w:author="380638449363" w:date="2021-09-13T19:30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к</w:t>
        </w:r>
        <w:r w:rsidR="00E15833"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інець</w:t>
        </w:r>
      </w:ins>
    </w:p>
    <w:p w:rsidR="007E11D5" w:rsidRPr="000D6BD3" w:rsidRDefault="000D6BD3" w:rsidP="00E15833">
      <w:pPr>
        <w:spacing w:line="360" w:lineRule="auto"/>
        <w:rPr>
          <w:ins w:id="347" w:author="380638449363" w:date="2021-09-13T19:28:00Z"/>
          <w:rFonts w:ascii="Times New Roman" w:hAnsi="Times New Roman" w:cs="Times New Roman"/>
          <w:b/>
          <w:color w:val="000000"/>
          <w:sz w:val="24"/>
          <w:szCs w:val="24"/>
          <w:lang w:val="en-US"/>
          <w:rPrChange w:id="348" w:author="380638449363" w:date="2021-09-13T20:27:00Z">
            <w:rPr>
              <w:ins w:id="349" w:author="380638449363" w:date="2021-09-13T19:28:00Z"/>
              <w:rFonts w:ascii="Times New Roman" w:hAnsi="Times New Roman" w:cs="Times New Roman"/>
              <w:color w:val="000000"/>
              <w:sz w:val="24"/>
              <w:szCs w:val="24"/>
              <w:u w:val="single"/>
              <w:lang w:val="en-US"/>
            </w:rPr>
          </w:rPrChange>
        </w:rPr>
      </w:pPr>
      <w:proofErr w:type="spellStart"/>
      <w:ins w:id="350" w:author="380638449363" w:date="2021-09-13T20:26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Блоксхема</w:t>
        </w:r>
      </w:ins>
      <w:proofErr w:type="spellEnd"/>
    </w:p>
    <w:p w:rsidR="00E15833" w:rsidRPr="00E15833" w:rsidRDefault="000D6BD3" w:rsidP="00FF455C">
      <w:pPr>
        <w:spacing w:line="360" w:lineRule="auto"/>
        <w:rPr>
          <w:ins w:id="351" w:author="380638449363" w:date="2021-09-13T19:23:00Z"/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ins w:id="352" w:author="380638449363" w:date="2021-09-13T20:26:00Z">
        <w:r>
          <w:rPr>
            <w:rFonts w:ascii="TimesNewRomanPSMT" w:hAnsi="TimesNewRomanPSMT"/>
            <w:b/>
            <w:bCs/>
            <w:noProof/>
            <w:color w:val="000000"/>
            <w:sz w:val="24"/>
            <w:szCs w:val="24"/>
            <w:lang w:val="uk-UA" w:eastAsia="uk-UA"/>
          </w:rPr>
          <w:drawing>
            <wp:inline distT="0" distB="0" distL="0" distR="0" wp14:anchorId="56D35A42" wp14:editId="053A8327">
              <wp:extent cx="5686425" cy="3051131"/>
              <wp:effectExtent l="0" t="0" r="0" b="0"/>
              <wp:docPr id="1" name="Рисунок 1" descr="C:\Users\38063\AppData\Local\Microsoft\Windows\INetCache\Content.Word\АСД.drawi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C:\Users\38063\AppData\Local\Microsoft\Windows\INetCache\Content.Word\АСД.drawio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82067" cy="31024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F455C" w:rsidRDefault="0088426B" w:rsidP="00FF455C">
      <w:pPr>
        <w:spacing w:line="360" w:lineRule="auto"/>
        <w:rPr>
          <w:ins w:id="353" w:author="380638449363" w:date="2021-09-13T21:06:00Z"/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ins w:id="354" w:author="380638449363" w:date="2021-09-13T21:06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lastRenderedPageBreak/>
          <w:t>Випробування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  <w:tblPrChange w:id="355" w:author="380638449363" w:date="2021-09-13T21:12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672"/>
        <w:gridCol w:w="4673"/>
        <w:tblGridChange w:id="356">
          <w:tblGrid>
            <w:gridCol w:w="4672"/>
            <w:gridCol w:w="4673"/>
          </w:tblGrid>
        </w:tblGridChange>
      </w:tblGrid>
      <w:tr w:rsidR="0088426B" w:rsidTr="0088426B">
        <w:trPr>
          <w:ins w:id="357" w:author="380638449363" w:date="2021-09-13T21:10:00Z"/>
        </w:trPr>
        <w:tc>
          <w:tcPr>
            <w:tcW w:w="4672" w:type="dxa"/>
            <w:shd w:val="clear" w:color="auto" w:fill="D0CECE" w:themeFill="background2" w:themeFillShade="E6"/>
            <w:tcPrChange w:id="358" w:author="380638449363" w:date="2021-09-13T21:12:00Z">
              <w:tcPr>
                <w:tcW w:w="4672" w:type="dxa"/>
              </w:tcPr>
            </w:tcPrChange>
          </w:tcPr>
          <w:p w:rsidR="0088426B" w:rsidRDefault="0088426B" w:rsidP="00FF455C">
            <w:pPr>
              <w:spacing w:line="360" w:lineRule="auto"/>
              <w:rPr>
                <w:ins w:id="359" w:author="380638449363" w:date="2021-09-13T21:10:00Z"/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ins w:id="360" w:author="380638449363" w:date="2021-09-13T21:12:00Z">
              <w:r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  <w:lang w:val="uk-UA"/>
                </w:rPr>
                <w:t>Блок</w:t>
              </w:r>
            </w:ins>
          </w:p>
        </w:tc>
        <w:tc>
          <w:tcPr>
            <w:tcW w:w="4673" w:type="dxa"/>
            <w:shd w:val="clear" w:color="auto" w:fill="D0CECE" w:themeFill="background2" w:themeFillShade="E6"/>
            <w:tcPrChange w:id="361" w:author="380638449363" w:date="2021-09-13T21:12:00Z">
              <w:tcPr>
                <w:tcW w:w="4673" w:type="dxa"/>
              </w:tcPr>
            </w:tcPrChange>
          </w:tcPr>
          <w:p w:rsidR="0088426B" w:rsidRDefault="0088426B" w:rsidP="00FF455C">
            <w:pPr>
              <w:spacing w:line="360" w:lineRule="auto"/>
              <w:rPr>
                <w:ins w:id="362" w:author="380638449363" w:date="2021-09-13T21:10:00Z"/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ins w:id="363" w:author="380638449363" w:date="2021-09-13T21:12:00Z">
              <w:r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  <w:lang w:val="uk-UA"/>
                </w:rPr>
                <w:t>Дія</w:t>
              </w:r>
            </w:ins>
          </w:p>
        </w:tc>
      </w:tr>
      <w:tr w:rsidR="0088426B" w:rsidTr="0088426B">
        <w:trPr>
          <w:ins w:id="364" w:author="380638449363" w:date="2021-09-13T21:10:00Z"/>
        </w:trPr>
        <w:tc>
          <w:tcPr>
            <w:tcW w:w="4672" w:type="dxa"/>
          </w:tcPr>
          <w:p w:rsidR="0088426B" w:rsidRPr="0088426B" w:rsidRDefault="0088426B" w:rsidP="00FF455C">
            <w:pPr>
              <w:spacing w:line="360" w:lineRule="auto"/>
              <w:rPr>
                <w:ins w:id="365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uk-UA"/>
                <w:rPrChange w:id="366" w:author="380638449363" w:date="2021-09-13T21:14:00Z">
                  <w:rPr>
                    <w:ins w:id="367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</w:p>
        </w:tc>
        <w:tc>
          <w:tcPr>
            <w:tcW w:w="4673" w:type="dxa"/>
          </w:tcPr>
          <w:p w:rsidR="0088426B" w:rsidRPr="0088426B" w:rsidRDefault="0088426B" w:rsidP="00FF455C">
            <w:pPr>
              <w:spacing w:line="360" w:lineRule="auto"/>
              <w:rPr>
                <w:ins w:id="368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uk-UA"/>
                <w:rPrChange w:id="369" w:author="380638449363" w:date="2021-09-13T21:14:00Z">
                  <w:rPr>
                    <w:ins w:id="370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371" w:author="380638449363" w:date="2021-09-13T21:14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uk-UA"/>
                </w:rPr>
                <w:t>Початок</w:t>
              </w:r>
            </w:ins>
          </w:p>
        </w:tc>
      </w:tr>
      <w:tr w:rsidR="0088426B" w:rsidTr="0088426B">
        <w:trPr>
          <w:ins w:id="372" w:author="380638449363" w:date="2021-09-13T21:10:00Z"/>
        </w:trPr>
        <w:tc>
          <w:tcPr>
            <w:tcW w:w="4672" w:type="dxa"/>
          </w:tcPr>
          <w:p w:rsidR="0088426B" w:rsidRPr="0088426B" w:rsidRDefault="0088426B" w:rsidP="00FF455C">
            <w:pPr>
              <w:spacing w:line="360" w:lineRule="auto"/>
              <w:rPr>
                <w:ins w:id="373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uk-UA"/>
                <w:rPrChange w:id="374" w:author="380638449363" w:date="2021-09-13T21:15:00Z">
                  <w:rPr>
                    <w:ins w:id="375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376" w:author="380638449363" w:date="2021-09-13T21:15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uk-UA"/>
                </w:rPr>
                <w:t>1</w:t>
              </w:r>
            </w:ins>
          </w:p>
        </w:tc>
        <w:tc>
          <w:tcPr>
            <w:tcW w:w="4673" w:type="dxa"/>
          </w:tcPr>
          <w:p w:rsidR="0088426B" w:rsidRPr="0088426B" w:rsidRDefault="0088426B" w:rsidP="00FF455C">
            <w:pPr>
              <w:spacing w:line="360" w:lineRule="auto"/>
              <w:rPr>
                <w:ins w:id="377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378" w:author="380638449363" w:date="2021-09-13T21:16:00Z">
                  <w:rPr>
                    <w:ins w:id="379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proofErr w:type="spellStart"/>
            <w:ins w:id="380" w:author="380638449363" w:date="2021-09-13T21:1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Num</w:t>
              </w:r>
              <w:proofErr w:type="spellEnd"/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 xml:space="preserve"> = 586</w:t>
              </w:r>
            </w:ins>
          </w:p>
        </w:tc>
      </w:tr>
      <w:tr w:rsidR="0088426B" w:rsidTr="0088426B">
        <w:trPr>
          <w:ins w:id="381" w:author="380638449363" w:date="2021-09-13T21:10:00Z"/>
        </w:trPr>
        <w:tc>
          <w:tcPr>
            <w:tcW w:w="4672" w:type="dxa"/>
          </w:tcPr>
          <w:p w:rsidR="0088426B" w:rsidRPr="009C4632" w:rsidRDefault="009C4632" w:rsidP="00FF455C">
            <w:pPr>
              <w:spacing w:line="360" w:lineRule="auto"/>
              <w:rPr>
                <w:ins w:id="382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383" w:author="380638449363" w:date="2021-09-13T21:18:00Z">
                  <w:rPr>
                    <w:ins w:id="384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385" w:author="380638449363" w:date="2021-09-13T21:18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2</w:t>
              </w:r>
            </w:ins>
          </w:p>
        </w:tc>
        <w:tc>
          <w:tcPr>
            <w:tcW w:w="4673" w:type="dxa"/>
          </w:tcPr>
          <w:p w:rsidR="0088426B" w:rsidRPr="0088426B" w:rsidRDefault="0088426B" w:rsidP="00FF455C">
            <w:pPr>
              <w:spacing w:line="360" w:lineRule="auto"/>
              <w:rPr>
                <w:ins w:id="386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387" w:author="380638449363" w:date="2021-09-13T21:16:00Z">
                  <w:rPr>
                    <w:ins w:id="388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389" w:author="380638449363" w:date="2021-09-13T21:16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Hundreds = 5</w:t>
              </w:r>
            </w:ins>
          </w:p>
        </w:tc>
      </w:tr>
      <w:tr w:rsidR="0088426B" w:rsidTr="0088426B">
        <w:trPr>
          <w:ins w:id="390" w:author="380638449363" w:date="2021-09-13T21:10:00Z"/>
        </w:trPr>
        <w:tc>
          <w:tcPr>
            <w:tcW w:w="4672" w:type="dxa"/>
          </w:tcPr>
          <w:p w:rsidR="0088426B" w:rsidRPr="009C4632" w:rsidRDefault="009C4632" w:rsidP="00FF455C">
            <w:pPr>
              <w:spacing w:line="360" w:lineRule="auto"/>
              <w:rPr>
                <w:ins w:id="391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392" w:author="380638449363" w:date="2021-09-13T21:18:00Z">
                  <w:rPr>
                    <w:ins w:id="393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394" w:author="380638449363" w:date="2021-09-13T21:18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3</w:t>
              </w:r>
            </w:ins>
          </w:p>
        </w:tc>
        <w:tc>
          <w:tcPr>
            <w:tcW w:w="4673" w:type="dxa"/>
          </w:tcPr>
          <w:p w:rsidR="0088426B" w:rsidRPr="009C4632" w:rsidRDefault="009C4632" w:rsidP="00FF455C">
            <w:pPr>
              <w:spacing w:line="360" w:lineRule="auto"/>
              <w:rPr>
                <w:ins w:id="395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396" w:author="380638449363" w:date="2021-09-13T21:17:00Z">
                  <w:rPr>
                    <w:ins w:id="397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398" w:author="380638449363" w:date="2021-09-13T21:17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Dozens = 8</w:t>
              </w:r>
            </w:ins>
          </w:p>
        </w:tc>
      </w:tr>
      <w:tr w:rsidR="0088426B" w:rsidTr="0088426B">
        <w:trPr>
          <w:ins w:id="399" w:author="380638449363" w:date="2021-09-13T21:10:00Z"/>
        </w:trPr>
        <w:tc>
          <w:tcPr>
            <w:tcW w:w="4672" w:type="dxa"/>
          </w:tcPr>
          <w:p w:rsidR="0088426B" w:rsidRPr="009C4632" w:rsidRDefault="009C4632" w:rsidP="00FF455C">
            <w:pPr>
              <w:spacing w:line="360" w:lineRule="auto"/>
              <w:rPr>
                <w:ins w:id="400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401" w:author="380638449363" w:date="2021-09-13T21:18:00Z">
                  <w:rPr>
                    <w:ins w:id="402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403" w:author="380638449363" w:date="2021-09-13T21:18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4</w:t>
              </w:r>
            </w:ins>
          </w:p>
        </w:tc>
        <w:tc>
          <w:tcPr>
            <w:tcW w:w="4673" w:type="dxa"/>
          </w:tcPr>
          <w:p w:rsidR="0088426B" w:rsidRPr="009C4632" w:rsidRDefault="009C4632" w:rsidP="00FF455C">
            <w:pPr>
              <w:spacing w:line="360" w:lineRule="auto"/>
              <w:rPr>
                <w:ins w:id="404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405" w:author="380638449363" w:date="2021-09-13T21:17:00Z">
                  <w:rPr>
                    <w:ins w:id="406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407" w:author="380638449363" w:date="2021-09-13T21:17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Units = 6</w:t>
              </w:r>
            </w:ins>
          </w:p>
        </w:tc>
      </w:tr>
      <w:tr w:rsidR="0088426B" w:rsidTr="0088426B">
        <w:trPr>
          <w:ins w:id="408" w:author="380638449363" w:date="2021-09-13T21:10:00Z"/>
        </w:trPr>
        <w:tc>
          <w:tcPr>
            <w:tcW w:w="4672" w:type="dxa"/>
          </w:tcPr>
          <w:p w:rsidR="0088426B" w:rsidRPr="009C4632" w:rsidRDefault="009C4632" w:rsidP="00FF455C">
            <w:pPr>
              <w:spacing w:line="360" w:lineRule="auto"/>
              <w:rPr>
                <w:ins w:id="409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410" w:author="380638449363" w:date="2021-09-13T21:18:00Z">
                  <w:rPr>
                    <w:ins w:id="411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412" w:author="380638449363" w:date="2021-09-13T21:18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5</w:t>
              </w:r>
            </w:ins>
          </w:p>
        </w:tc>
        <w:tc>
          <w:tcPr>
            <w:tcW w:w="4673" w:type="dxa"/>
          </w:tcPr>
          <w:p w:rsidR="0088426B" w:rsidRPr="009C4632" w:rsidRDefault="009C4632" w:rsidP="00FF455C">
            <w:pPr>
              <w:spacing w:line="360" w:lineRule="auto"/>
              <w:rPr>
                <w:ins w:id="413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en-US"/>
                <w:rPrChange w:id="414" w:author="380638449363" w:date="2021-09-13T21:17:00Z">
                  <w:rPr>
                    <w:ins w:id="415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416" w:author="380638449363" w:date="2021-09-13T21:17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Res = 856</w:t>
              </w:r>
            </w:ins>
          </w:p>
        </w:tc>
      </w:tr>
      <w:tr w:rsidR="0088426B" w:rsidTr="0088426B">
        <w:trPr>
          <w:ins w:id="417" w:author="380638449363" w:date="2021-09-13T21:10:00Z"/>
        </w:trPr>
        <w:tc>
          <w:tcPr>
            <w:tcW w:w="4672" w:type="dxa"/>
          </w:tcPr>
          <w:p w:rsidR="0088426B" w:rsidRDefault="0088426B" w:rsidP="00FF455C">
            <w:pPr>
              <w:spacing w:line="360" w:lineRule="auto"/>
              <w:rPr>
                <w:ins w:id="418" w:author="380638449363" w:date="2021-09-13T21:10:00Z"/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4673" w:type="dxa"/>
          </w:tcPr>
          <w:p w:rsidR="0088426B" w:rsidRPr="0088426B" w:rsidRDefault="0088426B" w:rsidP="00FF455C">
            <w:pPr>
              <w:spacing w:line="360" w:lineRule="auto"/>
              <w:rPr>
                <w:ins w:id="419" w:author="380638449363" w:date="2021-09-13T21:10:00Z"/>
                <w:rFonts w:ascii="Times New Roman" w:hAnsi="Times New Roman" w:cs="Times New Roman"/>
                <w:color w:val="000000"/>
                <w:sz w:val="24"/>
                <w:szCs w:val="24"/>
                <w:lang w:val="uk-UA"/>
                <w:rPrChange w:id="420" w:author="380638449363" w:date="2021-09-13T21:14:00Z">
                  <w:rPr>
                    <w:ins w:id="421" w:author="380638449363" w:date="2021-09-13T21:10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lang w:val="uk-UA"/>
                  </w:rPr>
                </w:rPrChange>
              </w:rPr>
            </w:pPr>
            <w:ins w:id="422" w:author="380638449363" w:date="2021-09-13T21:14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uk-UA"/>
                </w:rPr>
                <w:t>Кінець</w:t>
              </w:r>
            </w:ins>
          </w:p>
        </w:tc>
      </w:tr>
    </w:tbl>
    <w:p w:rsidR="0088426B" w:rsidRPr="0088426B" w:rsidRDefault="0088426B" w:rsidP="00FF455C">
      <w:pPr>
        <w:spacing w:line="360" w:lineRule="auto"/>
        <w:rPr>
          <w:ins w:id="423" w:author="380638449363" w:date="2021-09-13T19:21:00Z"/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C4632" w:rsidRDefault="009C4632">
      <w:pPr>
        <w:spacing w:line="360" w:lineRule="auto"/>
        <w:rPr>
          <w:ins w:id="424" w:author="380638449363" w:date="2021-09-13T21:18:00Z"/>
          <w:rFonts w:ascii="Times New Roman" w:hAnsi="Times New Roman" w:cs="Times New Roman"/>
          <w:b/>
          <w:color w:val="000000"/>
          <w:sz w:val="24"/>
          <w:szCs w:val="24"/>
          <w:lang w:val="uk-UA"/>
        </w:rPr>
        <w:pPrChange w:id="425" w:author="380638449363" w:date="2021-09-13T19:09:00Z">
          <w:pPr>
            <w:spacing w:line="360" w:lineRule="auto"/>
            <w:ind w:firstLine="851"/>
            <w:jc w:val="both"/>
          </w:pPr>
        </w:pPrChange>
      </w:pPr>
      <w:ins w:id="426" w:author="380638449363" w:date="2021-09-13T21:18:00Z">
        <w:r>
          <w:rPr>
            <w:rFonts w:ascii="Times New Roman" w:hAnsi="Times New Roman" w:cs="Times New Roman"/>
            <w:b/>
            <w:color w:val="000000"/>
            <w:sz w:val="24"/>
            <w:szCs w:val="24"/>
            <w:lang w:val="uk-UA"/>
          </w:rPr>
          <w:t>Висновки</w:t>
        </w:r>
      </w:ins>
    </w:p>
    <w:p w:rsidR="00F338D5" w:rsidRPr="003620B6" w:rsidRDefault="009C4632" w:rsidP="003620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  <w:rPrChange w:id="427" w:author="380638449363" w:date="2021-09-13T21:45:00Z">
            <w:rPr/>
          </w:rPrChange>
        </w:rPr>
        <w:pPrChange w:id="428" w:author="380638449363" w:date="2021-09-13T21:46:00Z">
          <w:pPr/>
        </w:pPrChange>
      </w:pPr>
      <w:ins w:id="429" w:author="380638449363" w:date="2021-09-13T21:22:00Z"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0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Ми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1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2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дослідили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3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4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лінійні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5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6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програмні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7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8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специфікації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39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0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для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1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2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подання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3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4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перетворювальних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5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6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операторів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7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8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та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49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0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операторів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1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2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суперпозиції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3" w:author="380638449363" w:date="2021-09-13T21:46:00Z">
              <w:rPr>
                <w:rStyle w:val="fontstyle01"/>
                <w:lang w:val="uk-UA"/>
              </w:rPr>
            </w:rPrChange>
          </w:rPr>
          <w:t xml:space="preserve">,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4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а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5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6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також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7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8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набули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59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0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практичних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1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2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навичок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3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4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їх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5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6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використання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7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8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під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69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0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час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1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2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складання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3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4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лінійних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5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6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програмних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7" w:author="380638449363" w:date="2021-09-13T21:46:00Z">
              <w:rPr>
                <w:rStyle w:val="fontstyle01"/>
                <w:lang w:val="uk-UA"/>
              </w:rPr>
            </w:rPrChange>
          </w:rPr>
          <w:t xml:space="preserve"> </w:t>
        </w:r>
        <w:r w:rsidRPr="003620B6">
          <w:rPr>
            <w:rStyle w:val="fontstyle01"/>
            <w:rFonts w:ascii="Times New Roman" w:hAnsi="Times New Roman" w:cs="Times New Roman"/>
            <w:sz w:val="24"/>
            <w:szCs w:val="24"/>
            <w:lang w:val="uk-UA"/>
            <w:rPrChange w:id="478" w:author="380638449363" w:date="2021-09-13T21:46:00Z">
              <w:rPr>
                <w:rStyle w:val="fontstyle01"/>
                <w:rFonts w:hint="eastAsia"/>
                <w:lang w:val="uk-UA"/>
              </w:rPr>
            </w:rPrChange>
          </w:rPr>
          <w:t>специфікацій</w:t>
        </w:r>
        <w:r w:rsidRPr="003620B6">
          <w:rPr>
            <w:rStyle w:val="fontstyle01"/>
            <w:sz w:val="24"/>
            <w:szCs w:val="24"/>
            <w:lang w:val="uk-UA"/>
            <w:rPrChange w:id="479" w:author="380638449363" w:date="2021-09-13T21:45:00Z">
              <w:rPr>
                <w:rStyle w:val="fontstyle01"/>
                <w:lang w:val="uk-UA"/>
              </w:rPr>
            </w:rPrChange>
          </w:rPr>
          <w:t>.</w:t>
        </w:r>
      </w:ins>
      <w:ins w:id="480" w:author="380638449363" w:date="2021-09-13T21:25:00Z">
        <w:r w:rsidRPr="003620B6">
          <w:rPr>
            <w:rStyle w:val="fontstyle01"/>
            <w:sz w:val="24"/>
            <w:szCs w:val="24"/>
            <w:lang w:val="en-US"/>
            <w:rPrChange w:id="481" w:author="380638449363" w:date="2021-09-13T21:45:00Z">
              <w:rPr>
                <w:rStyle w:val="fontstyle01"/>
                <w:sz w:val="24"/>
                <w:szCs w:val="24"/>
                <w:lang w:val="en-US"/>
              </w:rPr>
            </w:rPrChange>
          </w:rPr>
          <w:t xml:space="preserve"> </w:t>
        </w:r>
      </w:ins>
      <w:ins w:id="482" w:author="380638449363" w:date="2021-09-13T21:26:00Z">
        <w:r w:rsidRPr="003620B6">
          <w:rPr>
            <w:rStyle w:val="fontstyle01"/>
            <w:sz w:val="24"/>
            <w:szCs w:val="24"/>
            <w:lang w:val="uk-UA"/>
            <w:rPrChange w:id="483" w:author="380638449363" w:date="2021-09-13T21:45:00Z">
              <w:rPr>
                <w:rStyle w:val="fontstyle01"/>
                <w:sz w:val="24"/>
                <w:szCs w:val="24"/>
                <w:lang w:val="uk-UA"/>
              </w:rPr>
            </w:rPrChange>
          </w:rPr>
          <w:t xml:space="preserve">В результаті виконання лабораторної </w:t>
        </w:r>
        <w:proofErr w:type="spellStart"/>
        <w:r w:rsidRPr="003620B6">
          <w:rPr>
            <w:rStyle w:val="fontstyle01"/>
            <w:sz w:val="24"/>
            <w:szCs w:val="24"/>
            <w:lang w:val="uk-UA"/>
            <w:rPrChange w:id="484" w:author="380638449363" w:date="2021-09-13T21:45:00Z">
              <w:rPr>
                <w:rStyle w:val="fontstyle01"/>
                <w:sz w:val="24"/>
                <w:szCs w:val="24"/>
                <w:lang w:val="uk-UA"/>
              </w:rPr>
            </w:rPrChange>
          </w:rPr>
          <w:t>работи</w:t>
        </w:r>
        <w:proofErr w:type="spellEnd"/>
        <w:r w:rsidRPr="003620B6">
          <w:rPr>
            <w:rStyle w:val="fontstyle01"/>
            <w:sz w:val="24"/>
            <w:szCs w:val="24"/>
            <w:lang w:val="uk-UA"/>
            <w:rPrChange w:id="485" w:author="380638449363" w:date="2021-09-13T21:45:00Z">
              <w:rPr>
                <w:rStyle w:val="fontstyle01"/>
                <w:sz w:val="24"/>
                <w:szCs w:val="24"/>
                <w:lang w:val="uk-UA"/>
              </w:rPr>
            </w:rPrChange>
          </w:rPr>
          <w:t xml:space="preserve"> ми отримали алгоритм </w:t>
        </w:r>
      </w:ins>
      <w:ins w:id="486" w:author="380638449363" w:date="2021-09-13T21:27:00Z">
        <w:r w:rsidR="00C44E37" w:rsidRPr="003620B6">
          <w:rPr>
            <w:rStyle w:val="fontstyle01"/>
            <w:sz w:val="24"/>
            <w:szCs w:val="24"/>
            <w:lang w:val="uk-UA"/>
            <w:rPrChange w:id="487" w:author="380638449363" w:date="2021-09-13T21:45:00Z">
              <w:rPr>
                <w:rStyle w:val="fontstyle01"/>
                <w:sz w:val="24"/>
                <w:szCs w:val="24"/>
                <w:lang w:val="uk-UA"/>
              </w:rPr>
            </w:rPrChange>
          </w:rPr>
          <w:t>змінювання місцями числа сотень та десятків у тризначному числі.</w:t>
        </w:r>
      </w:ins>
      <w:ins w:id="488" w:author="380638449363" w:date="2021-09-13T19:16:00Z">
        <w:r w:rsidR="003620B6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489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 xml:space="preserve"> </w:t>
        </w:r>
      </w:ins>
      <w:ins w:id="490" w:author="380638449363" w:date="2021-09-13T21:33:00Z">
        <w:r w:rsidR="00C44E37" w:rsidRPr="003620B6">
          <w:rPr>
            <w:rFonts w:ascii="Times New Roman" w:hAnsi="Times New Roman" w:cs="Times New Roman"/>
            <w:color w:val="000000"/>
            <w:sz w:val="24"/>
            <w:szCs w:val="24"/>
            <w:lang w:val="uk-UA"/>
            <w:rPrChange w:id="491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rPrChange>
          </w:rPr>
          <w:t>В процесі випроб</w:t>
        </w:r>
        <w:bookmarkStart w:id="492" w:name="_GoBack"/>
        <w:bookmarkEnd w:id="492"/>
        <w:r w:rsidR="00C44E37" w:rsidRPr="003620B6">
          <w:rPr>
            <w:rFonts w:ascii="Times New Roman" w:hAnsi="Times New Roman" w:cs="Times New Roman"/>
            <w:color w:val="000000"/>
            <w:sz w:val="24"/>
            <w:szCs w:val="24"/>
            <w:lang w:val="uk-UA"/>
            <w:rPrChange w:id="493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rPrChange>
          </w:rPr>
          <w:t xml:space="preserve">ування </w:t>
        </w:r>
      </w:ins>
      <w:ins w:id="494" w:author="380638449363" w:date="2021-09-13T21:34:00Z">
        <w:r w:rsidR="00C44E37" w:rsidRPr="003620B6">
          <w:rPr>
            <w:rFonts w:ascii="Times New Roman" w:hAnsi="Times New Roman" w:cs="Times New Roman"/>
            <w:color w:val="000000"/>
            <w:sz w:val="24"/>
            <w:szCs w:val="24"/>
            <w:lang w:val="uk-UA"/>
            <w:rPrChange w:id="495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rPrChange>
          </w:rPr>
          <w:t xml:space="preserve">ми розглянули один з випадків </w:t>
        </w:r>
        <w:proofErr w:type="spellStart"/>
        <w:r w:rsidR="00C44E37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496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>Num</w:t>
        </w:r>
        <w:proofErr w:type="spellEnd"/>
        <w:r w:rsidR="00C44E37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497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 xml:space="preserve"> = 586 </w:t>
        </w:r>
        <w:r w:rsidR="00C44E37" w:rsidRPr="003620B6">
          <w:rPr>
            <w:rFonts w:ascii="Times New Roman" w:hAnsi="Times New Roman" w:cs="Times New Roman"/>
            <w:color w:val="000000"/>
            <w:sz w:val="24"/>
            <w:szCs w:val="24"/>
            <w:lang w:val="uk-UA"/>
            <w:rPrChange w:id="498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rPrChange>
          </w:rPr>
          <w:t xml:space="preserve">і отримали результат </w:t>
        </w:r>
        <w:r w:rsidR="00C44E37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499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>Res = 856.</w:t>
        </w:r>
      </w:ins>
      <w:ins w:id="500" w:author="380638449363" w:date="2021-09-13T19:16:00Z"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1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2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3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4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5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6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7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8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09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10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  <w:r w:rsidR="00FF455C" w:rsidRPr="003620B6">
          <w:rPr>
            <w:rFonts w:ascii="Times New Roman" w:hAnsi="Times New Roman" w:cs="Times New Roman"/>
            <w:color w:val="000000"/>
            <w:sz w:val="24"/>
            <w:szCs w:val="24"/>
            <w:lang w:val="en-US"/>
            <w:rPrChange w:id="511" w:author="380638449363" w:date="2021-09-13T21:45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ab/>
        </w:r>
      </w:ins>
    </w:p>
    <w:sectPr w:rsidR="00F338D5" w:rsidRPr="00362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80638449363">
    <w15:presenceInfo w15:providerId="None" w15:userId="380638449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CB"/>
    <w:rsid w:val="000D6BD3"/>
    <w:rsid w:val="001F4F32"/>
    <w:rsid w:val="003620B6"/>
    <w:rsid w:val="003D52CB"/>
    <w:rsid w:val="00433940"/>
    <w:rsid w:val="004A18F6"/>
    <w:rsid w:val="004C1F27"/>
    <w:rsid w:val="005827F0"/>
    <w:rsid w:val="00712214"/>
    <w:rsid w:val="00771473"/>
    <w:rsid w:val="007E11D5"/>
    <w:rsid w:val="0088426B"/>
    <w:rsid w:val="009177E7"/>
    <w:rsid w:val="009C4632"/>
    <w:rsid w:val="00C44E37"/>
    <w:rsid w:val="00D030B1"/>
    <w:rsid w:val="00D80F45"/>
    <w:rsid w:val="00E15833"/>
    <w:rsid w:val="00E7472A"/>
    <w:rsid w:val="00EA6D3E"/>
    <w:rsid w:val="00F338D5"/>
    <w:rsid w:val="00FB6A7F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0D7B"/>
  <w15:chartTrackingRefBased/>
  <w15:docId w15:val="{A0B301CF-FFC4-4D2E-9A8A-DB1EDEF3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D80F4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33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33940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E7472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6">
    <w:name w:val="Table Grid"/>
    <w:basedOn w:val="a1"/>
    <w:uiPriority w:val="39"/>
    <w:rsid w:val="004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2234</Words>
  <Characters>1274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380638449363</dc:creator>
  <cp:keywords/>
  <dc:description/>
  <cp:lastModifiedBy>380638449363</cp:lastModifiedBy>
  <cp:revision>4</cp:revision>
  <dcterms:created xsi:type="dcterms:W3CDTF">2021-09-13T12:13:00Z</dcterms:created>
  <dcterms:modified xsi:type="dcterms:W3CDTF">2021-09-13T18:46:00Z</dcterms:modified>
</cp:coreProperties>
</file>